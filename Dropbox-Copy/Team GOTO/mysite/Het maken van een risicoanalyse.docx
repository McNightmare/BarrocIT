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256" w:rsidRPr="00382256" w:rsidRDefault="00382256">
      <w:pPr>
        <w:rPr>
          <w:rFonts w:ascii="Verdana" w:eastAsia="Times New Roman" w:hAnsi="Verdana" w:cs="Times New Roman"/>
          <w:bCs/>
          <w:iCs/>
          <w:kern w:val="36"/>
          <w:sz w:val="26"/>
          <w:szCs w:val="26"/>
          <w:lang w:eastAsia="nl-NL"/>
        </w:rPr>
      </w:pPr>
      <w:r w:rsidRPr="00382256">
        <w:rPr>
          <w:rFonts w:ascii="Verdana" w:eastAsia="Times New Roman" w:hAnsi="Verdana" w:cs="Times New Roman"/>
          <w:bCs/>
          <w:iCs/>
          <w:kern w:val="36"/>
          <w:sz w:val="26"/>
          <w:szCs w:val="26"/>
          <w:lang w:eastAsia="nl-NL"/>
        </w:rPr>
        <w:t xml:space="preserve">Het stuk hieronder komt van </w:t>
      </w:r>
      <w:hyperlink r:id="rId5" w:history="1">
        <w:r w:rsidRPr="00382256">
          <w:rPr>
            <w:rStyle w:val="Hyperlink"/>
            <w:rFonts w:ascii="Verdana" w:eastAsia="Times New Roman" w:hAnsi="Verdana" w:cs="Times New Roman"/>
            <w:bCs/>
            <w:iCs/>
            <w:color w:val="auto"/>
            <w:kern w:val="36"/>
            <w:sz w:val="26"/>
            <w:szCs w:val="26"/>
            <w:lang w:eastAsia="nl-NL"/>
          </w:rPr>
          <w:t>www.leren.nl</w:t>
        </w:r>
      </w:hyperlink>
      <w:r w:rsidRPr="00382256">
        <w:rPr>
          <w:rFonts w:ascii="Verdana" w:eastAsia="Times New Roman" w:hAnsi="Verdana" w:cs="Times New Roman"/>
          <w:bCs/>
          <w:iCs/>
          <w:kern w:val="36"/>
          <w:sz w:val="26"/>
          <w:szCs w:val="26"/>
          <w:lang w:eastAsia="nl-NL"/>
        </w:rPr>
        <w:t>.</w:t>
      </w:r>
    </w:p>
    <w:p w:rsidR="00382256" w:rsidRPr="00382256" w:rsidRDefault="00382256">
      <w:pPr>
        <w:rPr>
          <w:rFonts w:ascii="Verdana" w:eastAsia="Times New Roman" w:hAnsi="Verdana" w:cs="Times New Roman"/>
          <w:bCs/>
          <w:iCs/>
          <w:kern w:val="36"/>
          <w:sz w:val="26"/>
          <w:szCs w:val="26"/>
          <w:lang w:eastAsia="nl-NL"/>
        </w:rPr>
      </w:pPr>
      <w:r w:rsidRPr="00382256">
        <w:rPr>
          <w:rFonts w:ascii="Verdana" w:eastAsia="Times New Roman" w:hAnsi="Verdana" w:cs="Times New Roman"/>
          <w:bCs/>
          <w:iCs/>
          <w:kern w:val="36"/>
          <w:sz w:val="26"/>
          <w:szCs w:val="26"/>
          <w:lang w:eastAsia="nl-NL"/>
        </w:rPr>
        <w:t>Lees dit door.</w:t>
      </w:r>
    </w:p>
    <w:p w:rsidR="00382256" w:rsidRPr="00382256" w:rsidRDefault="00382256">
      <w:pPr>
        <w:rPr>
          <w:rFonts w:ascii="Verdana" w:eastAsia="Times New Roman" w:hAnsi="Verdana" w:cs="Times New Roman"/>
          <w:bCs/>
          <w:iCs/>
          <w:kern w:val="36"/>
          <w:sz w:val="26"/>
          <w:szCs w:val="26"/>
          <w:lang w:eastAsia="nl-NL"/>
        </w:rPr>
      </w:pPr>
      <w:r w:rsidRPr="00382256">
        <w:rPr>
          <w:rFonts w:ascii="Verdana" w:eastAsia="Times New Roman" w:hAnsi="Verdana" w:cs="Times New Roman"/>
          <w:bCs/>
          <w:iCs/>
          <w:kern w:val="36"/>
          <w:sz w:val="26"/>
          <w:szCs w:val="26"/>
          <w:lang w:eastAsia="nl-NL"/>
        </w:rPr>
        <w:t>Onderaan vind je de eisen die wij stellen voor jullie projecten. Succes ermee.</w:t>
      </w:r>
    </w:p>
    <w:p w:rsidR="00382256" w:rsidRPr="00382256" w:rsidRDefault="00382256">
      <w:pPr>
        <w:rPr>
          <w:rFonts w:ascii="Verdana" w:eastAsia="Times New Roman" w:hAnsi="Verdana" w:cs="Times New Roman"/>
          <w:bCs/>
          <w:iCs/>
          <w:kern w:val="36"/>
          <w:sz w:val="26"/>
          <w:szCs w:val="26"/>
          <w:lang w:eastAsia="nl-NL"/>
        </w:rPr>
      </w:pPr>
    </w:p>
    <w:p w:rsidR="00382256" w:rsidRPr="00382256" w:rsidRDefault="00382256">
      <w:pPr>
        <w:rPr>
          <w:rFonts w:ascii="Verdana" w:eastAsia="Times New Roman" w:hAnsi="Verdana" w:cs="Times New Roman"/>
          <w:bCs/>
          <w:iCs/>
          <w:kern w:val="36"/>
          <w:sz w:val="26"/>
          <w:szCs w:val="26"/>
          <w:lang w:eastAsia="nl-NL"/>
        </w:rPr>
      </w:pPr>
      <w:r w:rsidRPr="00382256">
        <w:rPr>
          <w:rFonts w:ascii="Verdana" w:eastAsia="Times New Roman" w:hAnsi="Verdana" w:cs="Times New Roman"/>
          <w:bCs/>
          <w:iCs/>
          <w:kern w:val="36"/>
          <w:sz w:val="26"/>
          <w:szCs w:val="26"/>
          <w:lang w:eastAsia="nl-NL"/>
        </w:rPr>
        <w:t>Fer van Krimpen</w:t>
      </w:r>
      <w:r w:rsidRPr="00382256">
        <w:rPr>
          <w:rFonts w:ascii="Verdana" w:eastAsia="Times New Roman" w:hAnsi="Verdana" w:cs="Times New Roman"/>
          <w:bCs/>
          <w:iCs/>
          <w:kern w:val="36"/>
          <w:sz w:val="26"/>
          <w:szCs w:val="26"/>
          <w:lang w:eastAsia="nl-NL"/>
        </w:rPr>
        <w:br w:type="page"/>
      </w:r>
    </w:p>
    <w:p w:rsidR="00035A4F" w:rsidRDefault="00035A4F" w:rsidP="00035A4F">
      <w:pPr>
        <w:spacing w:before="100" w:beforeAutospacing="1" w:after="100" w:afterAutospacing="1" w:line="240" w:lineRule="auto"/>
        <w:ind w:left="1350" w:right="300"/>
        <w:outlineLvl w:val="0"/>
        <w:rPr>
          <w:rFonts w:ascii="Verdana" w:eastAsia="Times New Roman" w:hAnsi="Verdana" w:cs="Times New Roman"/>
          <w:b/>
          <w:bCs/>
          <w:i/>
          <w:iCs/>
          <w:color w:val="53A927"/>
          <w:kern w:val="36"/>
          <w:sz w:val="26"/>
          <w:szCs w:val="26"/>
          <w:lang w:eastAsia="nl-NL"/>
        </w:rPr>
      </w:pPr>
      <w:r w:rsidRPr="00035A4F">
        <w:rPr>
          <w:rFonts w:ascii="Verdana" w:eastAsia="Times New Roman" w:hAnsi="Verdana" w:cs="Times New Roman"/>
          <w:b/>
          <w:bCs/>
          <w:i/>
          <w:iCs/>
          <w:color w:val="53A927"/>
          <w:kern w:val="36"/>
          <w:sz w:val="26"/>
          <w:szCs w:val="26"/>
          <w:lang w:eastAsia="nl-NL"/>
        </w:rPr>
        <w:lastRenderedPageBreak/>
        <w:t>Het maken van een risicoanalyse</w:t>
      </w:r>
    </w:p>
    <w:p w:rsidR="004E6AE8" w:rsidRPr="004E6AE8" w:rsidRDefault="004E6AE8" w:rsidP="00035A4F">
      <w:pPr>
        <w:spacing w:before="100" w:beforeAutospacing="1" w:after="100" w:afterAutospacing="1" w:line="240" w:lineRule="auto"/>
        <w:ind w:left="1350" w:right="300"/>
        <w:outlineLvl w:val="0"/>
        <w:rPr>
          <w:rFonts w:ascii="Verdana" w:eastAsia="Times New Roman" w:hAnsi="Verdana" w:cs="Times New Roman"/>
          <w:b/>
          <w:bCs/>
          <w:i/>
          <w:iCs/>
          <w:color w:val="53A927"/>
          <w:kern w:val="36"/>
          <w:lang w:eastAsia="nl-NL"/>
        </w:rPr>
      </w:pPr>
      <w:r w:rsidRPr="004E6AE8">
        <w:rPr>
          <w:rFonts w:ascii="Verdana" w:eastAsia="Times New Roman" w:hAnsi="Verdana" w:cs="Times New Roman"/>
          <w:b/>
          <w:bCs/>
          <w:i/>
          <w:iCs/>
          <w:color w:val="53A927"/>
          <w:kern w:val="36"/>
          <w:lang w:eastAsia="nl-NL"/>
        </w:rPr>
        <w:t>Bron www.leren.nl</w:t>
      </w:r>
    </w:p>
    <w:p w:rsidR="00035A4F" w:rsidRDefault="00035A4F" w:rsidP="00035A4F">
      <w:pPr>
        <w:spacing w:before="100" w:beforeAutospacing="1" w:after="100" w:afterAutospacing="1" w:line="240" w:lineRule="auto"/>
        <w:ind w:left="1350" w:right="300"/>
        <w:outlineLvl w:val="0"/>
        <w:rPr>
          <w:rFonts w:ascii="Verdana" w:eastAsia="Times New Roman" w:hAnsi="Verdana" w:cs="Times New Roman"/>
          <w:b/>
          <w:bCs/>
          <w:i/>
          <w:iCs/>
          <w:color w:val="53A927"/>
          <w:kern w:val="36"/>
          <w:sz w:val="26"/>
          <w:szCs w:val="26"/>
          <w:lang w:eastAsia="nl-NL"/>
        </w:rPr>
      </w:pPr>
    </w:p>
    <w:p w:rsidR="00035A4F" w:rsidRDefault="00035A4F" w:rsidP="00035A4F">
      <w:pPr>
        <w:spacing w:before="100" w:beforeAutospacing="1" w:after="100" w:afterAutospacing="1" w:line="240" w:lineRule="auto"/>
        <w:ind w:left="1350" w:right="300"/>
        <w:outlineLvl w:val="0"/>
        <w:rPr>
          <w:rFonts w:ascii="Verdana" w:eastAsia="Times New Roman" w:hAnsi="Verdana" w:cs="Times New Roman"/>
          <w:b/>
          <w:bCs/>
          <w:i/>
          <w:iCs/>
          <w:color w:val="53A927"/>
          <w:kern w:val="36"/>
          <w:sz w:val="26"/>
          <w:szCs w:val="26"/>
          <w:lang w:eastAsia="nl-NL"/>
        </w:rPr>
      </w:pPr>
      <w:r w:rsidRPr="00035A4F">
        <w:rPr>
          <w:rFonts w:ascii="Verdana" w:eastAsia="Times New Roman" w:hAnsi="Verdana" w:cs="Times New Roman"/>
          <w:b/>
          <w:bCs/>
          <w:i/>
          <w:iCs/>
          <w:color w:val="53A927"/>
          <w:kern w:val="36"/>
          <w:sz w:val="26"/>
          <w:szCs w:val="26"/>
          <w:lang w:eastAsia="nl-NL"/>
        </w:rPr>
        <w:t>Wat is risico?</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 is de kans van optreden van een gebeurtenis maal de impact die de gebeurtenis heeft. Een grote kans hoeft dus nog geen groot risico te betekenen. Als de kans van een gebeurtenis tamelijk groot is, maar het nadelige effect ervan heel klein, dan is het risico niet al te groot.</w:t>
      </w:r>
    </w:p>
    <w:p w:rsid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In dit deel wordt uitgelegd wat het maken van een risicoanalyse inhoudt. De onderstaande voorbeelden hebben betrekking op </w:t>
      </w:r>
      <w:hyperlink r:id="rId6" w:history="1">
        <w:r w:rsidRPr="00035A4F">
          <w:rPr>
            <w:rFonts w:ascii="Verdana" w:eastAsia="Times New Roman" w:hAnsi="Verdana" w:cs="Times New Roman"/>
            <w:color w:val="0B3581"/>
            <w:sz w:val="18"/>
            <w:szCs w:val="18"/>
            <w:u w:val="single"/>
            <w:lang w:eastAsia="nl-NL"/>
          </w:rPr>
          <w:t>projecten</w:t>
        </w:r>
      </w:hyperlink>
      <w:r w:rsidRPr="00035A4F">
        <w:rPr>
          <w:rFonts w:ascii="Verdana" w:eastAsia="Times New Roman" w:hAnsi="Verdana" w:cs="Times New Roman"/>
          <w:color w:val="0B3581"/>
          <w:sz w:val="18"/>
          <w:szCs w:val="18"/>
          <w:lang w:eastAsia="nl-NL"/>
        </w:rPr>
        <w:t>. Dezelfde principes gelden echter ook voor bedrijven waar jaarlijks of per kwartaal risico’s in kaart worden gebracht.</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Het maken van een risicoanalyse is een fase in een cyclisch proces. De volgende stap daarin is het </w:t>
      </w:r>
      <w:hyperlink r:id="rId7" w:history="1">
        <w:r w:rsidRPr="00035A4F">
          <w:rPr>
            <w:rFonts w:ascii="Verdana" w:eastAsia="Times New Roman" w:hAnsi="Verdana" w:cs="Times New Roman"/>
            <w:color w:val="0B3581"/>
            <w:sz w:val="18"/>
            <w:szCs w:val="18"/>
            <w:u w:val="single"/>
            <w:lang w:eastAsia="nl-NL"/>
          </w:rPr>
          <w:t>kiezen van beheersmaatregelen</w:t>
        </w:r>
      </w:hyperlink>
      <w:r w:rsidRPr="00035A4F">
        <w:rPr>
          <w:rFonts w:ascii="Verdana" w:eastAsia="Times New Roman" w:hAnsi="Verdana" w:cs="Times New Roman"/>
          <w:color w:val="0B3581"/>
          <w:sz w:val="18"/>
          <w:szCs w:val="18"/>
          <w:lang w:eastAsia="nl-NL"/>
        </w:rPr>
        <w:t>, het uitvoeren van deze maatregelen en het eventueel opnieuw uitvoeren van een risicoanalyse.</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De eerste risicoanalyse kan worden uitgevoerd vanaf het moment dat er duidelijk is welk resultaat er met het project behaald moet worden. De verschillende scenario’s om het doel te bereiken worden bekeken in termen van risico’s. Als het project in volle gang is, gaan de volgende risicoanalyses over aspecten van de uitvoering.</w:t>
      </w:r>
    </w:p>
    <w:p w:rsidR="00035A4F" w:rsidRPr="00035A4F" w:rsidRDefault="00035A4F" w:rsidP="00035A4F">
      <w:pPr>
        <w:spacing w:before="240" w:after="240" w:line="240" w:lineRule="auto"/>
        <w:ind w:left="1350" w:right="300"/>
        <w:outlineLvl w:val="1"/>
        <w:rPr>
          <w:rFonts w:ascii="Verdana" w:eastAsia="Times New Roman" w:hAnsi="Verdana" w:cs="Times New Roman"/>
          <w:b/>
          <w:bCs/>
          <w:i/>
          <w:iCs/>
          <w:color w:val="53A927"/>
          <w:sz w:val="26"/>
          <w:szCs w:val="26"/>
          <w:lang w:eastAsia="nl-NL"/>
        </w:rPr>
      </w:pPr>
      <w:r w:rsidRPr="00035A4F">
        <w:rPr>
          <w:rFonts w:ascii="Verdana" w:eastAsia="Times New Roman" w:hAnsi="Verdana" w:cs="Times New Roman"/>
          <w:b/>
          <w:bCs/>
          <w:i/>
          <w:iCs/>
          <w:color w:val="53A927"/>
          <w:sz w:val="26"/>
          <w:szCs w:val="26"/>
          <w:lang w:eastAsia="nl-NL"/>
        </w:rPr>
        <w:t>Steek de koppen bij elkaar</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De eerste risicoanalyse wordt tijdens een vroege bijeenkomst van het projectteam uitgevoerd. Als iedereen bij elkaar zit, kunnen er in korte tijd veel risico’s in kaart worden gebracht. Zulke bijeenkomsten zijn ook nuttig om essentiële projectinformatie uit te wisselen. ‘Zie jij x als een risico? Hoe kom je daar bij? – ‘Omdat in die fase y het geval is. – Dat wist ik helemaal niet! Daar kan ik wat mee.’ Voor de inventarisatie van risico’s kunnen ook </w:t>
      </w:r>
      <w:hyperlink r:id="rId8" w:history="1">
        <w:r w:rsidRPr="00035A4F">
          <w:rPr>
            <w:rFonts w:ascii="Verdana" w:eastAsia="Times New Roman" w:hAnsi="Verdana" w:cs="Times New Roman"/>
            <w:color w:val="0B3581"/>
            <w:sz w:val="18"/>
            <w:szCs w:val="18"/>
            <w:u w:val="single"/>
            <w:lang w:eastAsia="nl-NL"/>
          </w:rPr>
          <w:t>interviews</w:t>
        </w:r>
      </w:hyperlink>
      <w:r w:rsidRPr="00035A4F">
        <w:rPr>
          <w:rFonts w:ascii="Verdana" w:eastAsia="Times New Roman" w:hAnsi="Verdana" w:cs="Times New Roman"/>
          <w:color w:val="0B3581"/>
          <w:sz w:val="18"/>
          <w:szCs w:val="18"/>
          <w:lang w:eastAsia="nl-NL"/>
        </w:rPr>
        <w:t> worden gehouden. Daarin kan rustig en vertrouwelijk dieper worden ingegaan op bepaalde kwesties. Interviews kunnen nooit het enige middel van risicoanalyse zijn: ze moeten gecombineerd worden met bijeenkomsten.</w:t>
      </w:r>
    </w:p>
    <w:p w:rsidR="00035A4F" w:rsidRPr="00035A4F" w:rsidRDefault="00035A4F" w:rsidP="00035A4F">
      <w:pPr>
        <w:spacing w:before="240" w:after="240" w:line="240" w:lineRule="auto"/>
        <w:ind w:left="1350" w:right="450"/>
        <w:rPr>
          <w:ins w:id="0" w:author="Unknown"/>
          <w:rFonts w:ascii="Verdana" w:eastAsia="Times New Roman" w:hAnsi="Verdana" w:cs="Times New Roman"/>
          <w:color w:val="0B3581"/>
          <w:sz w:val="18"/>
          <w:szCs w:val="18"/>
          <w:lang w:eastAsia="nl-NL"/>
        </w:rPr>
      </w:pPr>
      <w:ins w:id="1" w:author="Unknown">
        <w:r w:rsidRPr="00035A4F">
          <w:rPr>
            <w:rFonts w:ascii="Verdana" w:eastAsia="Times New Roman" w:hAnsi="Verdana" w:cs="Times New Roman"/>
            <w:color w:val="0B3581"/>
            <w:sz w:val="18"/>
            <w:szCs w:val="18"/>
            <w:lang w:eastAsia="nl-NL"/>
          </w:rPr>
          <w:t>Er is soms in het begin weerstand tegen een risicoanalyse. Soms vrezen managers dat risicoanalyse een instrument is om hun persoonlijk functioneren onder de loep te leggen. Het feit dat zij risico’s lopen zou dan een slecht teken zijn. Dit is echter niet zo. Risicoanalyse is een manier om vooruit te kijken, niet een manier om achteraf te beoordelen wat er mis is gegaan.</w:t>
        </w:r>
      </w:ins>
    </w:p>
    <w:p w:rsidR="00035A4F" w:rsidRPr="00035A4F" w:rsidRDefault="00035A4F" w:rsidP="00035A4F">
      <w:pPr>
        <w:spacing w:before="240" w:after="240" w:line="240" w:lineRule="auto"/>
        <w:ind w:left="1350" w:right="300"/>
        <w:outlineLvl w:val="1"/>
        <w:rPr>
          <w:ins w:id="2" w:author="Unknown"/>
          <w:rFonts w:ascii="Verdana" w:eastAsia="Times New Roman" w:hAnsi="Verdana" w:cs="Times New Roman"/>
          <w:b/>
          <w:bCs/>
          <w:i/>
          <w:iCs/>
          <w:color w:val="53A927"/>
          <w:sz w:val="26"/>
          <w:szCs w:val="26"/>
          <w:lang w:eastAsia="nl-NL"/>
        </w:rPr>
      </w:pPr>
      <w:ins w:id="3" w:author="Unknown">
        <w:r w:rsidRPr="00035A4F">
          <w:rPr>
            <w:rFonts w:ascii="Verdana" w:eastAsia="Times New Roman" w:hAnsi="Verdana" w:cs="Times New Roman"/>
            <w:b/>
            <w:bCs/>
            <w:i/>
            <w:iCs/>
            <w:color w:val="53A927"/>
            <w:sz w:val="26"/>
            <w:szCs w:val="26"/>
            <w:lang w:eastAsia="nl-NL"/>
          </w:rPr>
          <w:t>Maak een risicoanalyse in drie stappen</w:t>
        </w:r>
      </w:ins>
    </w:p>
    <w:p w:rsidR="00035A4F" w:rsidRPr="00035A4F" w:rsidRDefault="00035A4F" w:rsidP="00035A4F">
      <w:pPr>
        <w:numPr>
          <w:ilvl w:val="0"/>
          <w:numId w:val="6"/>
        </w:numPr>
        <w:spacing w:before="100" w:beforeAutospacing="1" w:after="48" w:line="240" w:lineRule="auto"/>
        <w:ind w:left="1350" w:right="900"/>
        <w:rPr>
          <w:ins w:id="4" w:author="Unknown"/>
          <w:rFonts w:ascii="Verdana" w:eastAsia="Times New Roman" w:hAnsi="Verdana" w:cs="Times New Roman"/>
          <w:color w:val="0B3581"/>
          <w:sz w:val="18"/>
          <w:szCs w:val="18"/>
          <w:lang w:eastAsia="nl-NL"/>
        </w:rPr>
      </w:pPr>
      <w:ins w:id="5" w:author="Unknown">
        <w:r w:rsidRPr="00035A4F">
          <w:rPr>
            <w:rFonts w:ascii="Verdana" w:eastAsia="Times New Roman" w:hAnsi="Verdana" w:cs="Times New Roman"/>
            <w:color w:val="0B3581"/>
            <w:sz w:val="18"/>
            <w:szCs w:val="18"/>
            <w:lang w:eastAsia="nl-NL"/>
          </w:rPr>
          <w:fldChar w:fldCharType="begin"/>
        </w:r>
        <w:r w:rsidRPr="00035A4F">
          <w:rPr>
            <w:rFonts w:ascii="Verdana" w:eastAsia="Times New Roman" w:hAnsi="Verdana" w:cs="Times New Roman"/>
            <w:color w:val="0B3581"/>
            <w:sz w:val="18"/>
            <w:szCs w:val="18"/>
            <w:lang w:eastAsia="nl-NL"/>
          </w:rPr>
          <w:instrText xml:space="preserve"> HYPERLINK "http://www.leren.nl/cursus/management/risicomanagement/doel-risicoanalyse.html" </w:instrText>
        </w:r>
        <w:r w:rsidRPr="00035A4F">
          <w:rPr>
            <w:rFonts w:ascii="Verdana" w:eastAsia="Times New Roman" w:hAnsi="Verdana" w:cs="Times New Roman"/>
            <w:color w:val="0B3581"/>
            <w:sz w:val="18"/>
            <w:szCs w:val="18"/>
            <w:lang w:eastAsia="nl-NL"/>
          </w:rPr>
          <w:fldChar w:fldCharType="separate"/>
        </w:r>
        <w:r w:rsidRPr="00035A4F">
          <w:rPr>
            <w:rFonts w:ascii="Verdana" w:eastAsia="Times New Roman" w:hAnsi="Verdana" w:cs="Times New Roman"/>
            <w:color w:val="0B3581"/>
            <w:sz w:val="18"/>
            <w:szCs w:val="18"/>
            <w:u w:val="single"/>
            <w:lang w:eastAsia="nl-NL"/>
          </w:rPr>
          <w:t>Bepaal het doel van de risicoanalyse</w:t>
        </w:r>
        <w:r w:rsidRPr="00035A4F">
          <w:rPr>
            <w:rFonts w:ascii="Verdana" w:eastAsia="Times New Roman" w:hAnsi="Verdana" w:cs="Times New Roman"/>
            <w:color w:val="0B3581"/>
            <w:sz w:val="18"/>
            <w:szCs w:val="18"/>
            <w:lang w:eastAsia="nl-NL"/>
          </w:rPr>
          <w:fldChar w:fldCharType="end"/>
        </w:r>
      </w:ins>
    </w:p>
    <w:p w:rsidR="00035A4F" w:rsidRPr="00035A4F" w:rsidRDefault="00035A4F" w:rsidP="00035A4F">
      <w:pPr>
        <w:numPr>
          <w:ilvl w:val="0"/>
          <w:numId w:val="6"/>
        </w:numPr>
        <w:spacing w:before="100" w:beforeAutospacing="1" w:after="48" w:line="240" w:lineRule="auto"/>
        <w:ind w:left="1350" w:right="900"/>
        <w:rPr>
          <w:ins w:id="6" w:author="Unknown"/>
          <w:rFonts w:ascii="Verdana" w:eastAsia="Times New Roman" w:hAnsi="Verdana" w:cs="Times New Roman"/>
          <w:color w:val="0B3581"/>
          <w:sz w:val="18"/>
          <w:szCs w:val="18"/>
          <w:lang w:eastAsia="nl-NL"/>
        </w:rPr>
      </w:pPr>
      <w:ins w:id="7" w:author="Unknown">
        <w:r w:rsidRPr="00035A4F">
          <w:rPr>
            <w:rFonts w:ascii="Verdana" w:eastAsia="Times New Roman" w:hAnsi="Verdana" w:cs="Times New Roman"/>
            <w:color w:val="0B3581"/>
            <w:sz w:val="18"/>
            <w:szCs w:val="18"/>
            <w:lang w:eastAsia="nl-NL"/>
          </w:rPr>
          <w:fldChar w:fldCharType="begin"/>
        </w:r>
        <w:r w:rsidRPr="00035A4F">
          <w:rPr>
            <w:rFonts w:ascii="Verdana" w:eastAsia="Times New Roman" w:hAnsi="Verdana" w:cs="Times New Roman"/>
            <w:color w:val="0B3581"/>
            <w:sz w:val="18"/>
            <w:szCs w:val="18"/>
            <w:lang w:eastAsia="nl-NL"/>
          </w:rPr>
          <w:instrText xml:space="preserve"> HYPERLINK "http://www.leren.nl/cursus/management/risicomanagement/risicos-in-kaart-brengen.html" </w:instrText>
        </w:r>
        <w:r w:rsidRPr="00035A4F">
          <w:rPr>
            <w:rFonts w:ascii="Verdana" w:eastAsia="Times New Roman" w:hAnsi="Verdana" w:cs="Times New Roman"/>
            <w:color w:val="0B3581"/>
            <w:sz w:val="18"/>
            <w:szCs w:val="18"/>
            <w:lang w:eastAsia="nl-NL"/>
          </w:rPr>
          <w:fldChar w:fldCharType="separate"/>
        </w:r>
        <w:r w:rsidRPr="00035A4F">
          <w:rPr>
            <w:rFonts w:ascii="Verdana" w:eastAsia="Times New Roman" w:hAnsi="Verdana" w:cs="Times New Roman"/>
            <w:color w:val="0B3581"/>
            <w:sz w:val="18"/>
            <w:szCs w:val="18"/>
            <w:u w:val="single"/>
            <w:lang w:eastAsia="nl-NL"/>
          </w:rPr>
          <w:t>Breng de risico’s in kaart</w:t>
        </w:r>
        <w:r w:rsidRPr="00035A4F">
          <w:rPr>
            <w:rFonts w:ascii="Verdana" w:eastAsia="Times New Roman" w:hAnsi="Verdana" w:cs="Times New Roman"/>
            <w:color w:val="0B3581"/>
            <w:sz w:val="18"/>
            <w:szCs w:val="18"/>
            <w:lang w:eastAsia="nl-NL"/>
          </w:rPr>
          <w:fldChar w:fldCharType="end"/>
        </w:r>
      </w:ins>
    </w:p>
    <w:p w:rsidR="00035A4F" w:rsidRPr="00035A4F" w:rsidRDefault="00035A4F" w:rsidP="00035A4F">
      <w:pPr>
        <w:numPr>
          <w:ilvl w:val="0"/>
          <w:numId w:val="6"/>
        </w:numPr>
        <w:spacing w:before="100" w:beforeAutospacing="1" w:after="48" w:line="240" w:lineRule="auto"/>
        <w:ind w:left="1350" w:right="900"/>
        <w:rPr>
          <w:ins w:id="8" w:author="Unknown"/>
          <w:rFonts w:ascii="Verdana" w:eastAsia="Times New Roman" w:hAnsi="Verdana" w:cs="Times New Roman"/>
          <w:color w:val="0B3581"/>
          <w:sz w:val="18"/>
          <w:szCs w:val="18"/>
          <w:lang w:eastAsia="nl-NL"/>
        </w:rPr>
      </w:pPr>
      <w:ins w:id="9" w:author="Unknown">
        <w:r w:rsidRPr="00035A4F">
          <w:rPr>
            <w:rFonts w:ascii="Verdana" w:eastAsia="Times New Roman" w:hAnsi="Verdana" w:cs="Times New Roman"/>
            <w:color w:val="0B3581"/>
            <w:sz w:val="18"/>
            <w:szCs w:val="18"/>
            <w:lang w:eastAsia="nl-NL"/>
          </w:rPr>
          <w:fldChar w:fldCharType="begin"/>
        </w:r>
        <w:r w:rsidRPr="00035A4F">
          <w:rPr>
            <w:rFonts w:ascii="Verdana" w:eastAsia="Times New Roman" w:hAnsi="Verdana" w:cs="Times New Roman"/>
            <w:color w:val="0B3581"/>
            <w:sz w:val="18"/>
            <w:szCs w:val="18"/>
            <w:lang w:eastAsia="nl-NL"/>
          </w:rPr>
          <w:instrText xml:space="preserve"> HYPERLINK "http://www.leren.nl/cursus/management/risicomanagement/prioriteiten-stellen.html" </w:instrText>
        </w:r>
        <w:r w:rsidRPr="00035A4F">
          <w:rPr>
            <w:rFonts w:ascii="Verdana" w:eastAsia="Times New Roman" w:hAnsi="Verdana" w:cs="Times New Roman"/>
            <w:color w:val="0B3581"/>
            <w:sz w:val="18"/>
            <w:szCs w:val="18"/>
            <w:lang w:eastAsia="nl-NL"/>
          </w:rPr>
          <w:fldChar w:fldCharType="separate"/>
        </w:r>
        <w:r w:rsidRPr="00035A4F">
          <w:rPr>
            <w:rFonts w:ascii="Verdana" w:eastAsia="Times New Roman" w:hAnsi="Verdana" w:cs="Times New Roman"/>
            <w:color w:val="0B3581"/>
            <w:sz w:val="18"/>
            <w:szCs w:val="18"/>
            <w:u w:val="single"/>
            <w:lang w:eastAsia="nl-NL"/>
          </w:rPr>
          <w:t>Bepaal de prioriteiten: welke risico’s zijn het belangrijkst?</w:t>
        </w:r>
        <w:r w:rsidRPr="00035A4F">
          <w:rPr>
            <w:rFonts w:ascii="Verdana" w:eastAsia="Times New Roman" w:hAnsi="Verdana" w:cs="Times New Roman"/>
            <w:color w:val="0B3581"/>
            <w:sz w:val="18"/>
            <w:szCs w:val="18"/>
            <w:lang w:eastAsia="nl-NL"/>
          </w:rPr>
          <w:fldChar w:fldCharType="end"/>
        </w:r>
      </w:ins>
    </w:p>
    <w:p w:rsidR="00D656F1" w:rsidRDefault="00D656F1"/>
    <w:p w:rsidR="00035A4F" w:rsidRDefault="00035A4F">
      <w:r>
        <w:br w:type="page"/>
      </w:r>
    </w:p>
    <w:p w:rsidR="00035A4F" w:rsidRDefault="00035A4F" w:rsidP="00035A4F">
      <w:pPr>
        <w:pStyle w:val="Kop1"/>
        <w:ind w:left="1350" w:right="300"/>
        <w:rPr>
          <w:rFonts w:ascii="Verdana" w:hAnsi="Verdana"/>
          <w:i/>
          <w:iCs/>
          <w:color w:val="53A927"/>
          <w:sz w:val="26"/>
          <w:szCs w:val="26"/>
        </w:rPr>
      </w:pPr>
      <w:r>
        <w:rPr>
          <w:rFonts w:ascii="Verdana" w:hAnsi="Verdana"/>
          <w:i/>
          <w:iCs/>
          <w:color w:val="53A927"/>
          <w:sz w:val="26"/>
          <w:szCs w:val="26"/>
        </w:rPr>
        <w:lastRenderedPageBreak/>
        <w:t>Wat is het doel van de risicoanalyse?</w:t>
      </w:r>
    </w:p>
    <w:tbl>
      <w:tblPr>
        <w:tblW w:w="1920" w:type="dxa"/>
        <w:jc w:val="center"/>
        <w:tblCellSpacing w:w="0" w:type="dxa"/>
        <w:tblCellMar>
          <w:left w:w="0" w:type="dxa"/>
          <w:right w:w="0" w:type="dxa"/>
        </w:tblCellMar>
        <w:tblLook w:val="04A0" w:firstRow="1" w:lastRow="0" w:firstColumn="1" w:lastColumn="0" w:noHBand="0" w:noVBand="1"/>
      </w:tblPr>
      <w:tblGrid>
        <w:gridCol w:w="792"/>
        <w:gridCol w:w="1605"/>
      </w:tblGrid>
      <w:tr w:rsidR="00035A4F" w:rsidTr="00035A4F">
        <w:trPr>
          <w:tblCellSpacing w:w="0" w:type="dxa"/>
          <w:jc w:val="center"/>
        </w:trPr>
        <w:tc>
          <w:tcPr>
            <w:tcW w:w="636" w:type="dxa"/>
            <w:shd w:val="clear" w:color="auto" w:fill="0B3581"/>
            <w:vAlign w:val="bottom"/>
            <w:hideMark/>
          </w:tcPr>
          <w:p w:rsidR="00035A4F" w:rsidRDefault="00035A4F">
            <w:pPr>
              <w:rPr>
                <w:rFonts w:ascii="Verdana" w:hAnsi="Verdana"/>
                <w:color w:val="0B3581"/>
                <w:sz w:val="18"/>
                <w:szCs w:val="18"/>
              </w:rPr>
            </w:pPr>
            <w:r>
              <w:rPr>
                <w:rFonts w:ascii="Verdana" w:hAnsi="Verdana"/>
                <w:noProof/>
                <w:color w:val="0B3581"/>
                <w:sz w:val="18"/>
                <w:szCs w:val="18"/>
                <w:lang w:eastAsia="nl-NL"/>
              </w:rPr>
              <w:drawing>
                <wp:inline distT="0" distB="0" distL="0" distR="0">
                  <wp:extent cx="502920" cy="182880"/>
                  <wp:effectExtent l="0" t="0" r="0" b="7620"/>
                  <wp:docPr id="3" name="Afbeelding 3" descr="http://www.leren.nl/images/sidebox-img-g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eren.nl/images/sidebox-img-g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c>
          <w:tcPr>
            <w:tcW w:w="1284" w:type="dxa"/>
            <w:shd w:val="clear" w:color="auto" w:fill="0B3581"/>
            <w:vAlign w:val="center"/>
            <w:hideMark/>
          </w:tcPr>
          <w:p w:rsidR="00035A4F" w:rsidRDefault="00DC02AF">
            <w:pPr>
              <w:rPr>
                <w:rFonts w:ascii="Verdana" w:hAnsi="Verdana"/>
                <w:b/>
                <w:bCs/>
                <w:color w:val="FFFFFF"/>
                <w:sz w:val="15"/>
                <w:szCs w:val="15"/>
              </w:rPr>
            </w:pPr>
            <w:hyperlink r:id="rId10" w:history="1">
              <w:r w:rsidR="00035A4F">
                <w:rPr>
                  <w:rStyle w:val="Hyperlink"/>
                  <w:rFonts w:ascii="Verdana" w:hAnsi="Verdana"/>
                  <w:b/>
                  <w:bCs/>
                  <w:color w:val="FFFFFF"/>
                  <w:sz w:val="15"/>
                  <w:szCs w:val="15"/>
                </w:rPr>
                <w:t>Risicomanagement</w:t>
              </w:r>
            </w:hyperlink>
          </w:p>
        </w:tc>
      </w:tr>
      <w:tr w:rsidR="00035A4F" w:rsidTr="00035A4F">
        <w:trPr>
          <w:tblCellSpacing w:w="0" w:type="dxa"/>
          <w:jc w:val="center"/>
        </w:trPr>
        <w:tc>
          <w:tcPr>
            <w:tcW w:w="0" w:type="auto"/>
            <w:gridSpan w:val="2"/>
            <w:tcBorders>
              <w:top w:val="single" w:sz="2" w:space="0" w:color="0B3581"/>
              <w:left w:val="single" w:sz="6" w:space="0" w:color="0B3581"/>
              <w:bottom w:val="single" w:sz="6" w:space="0" w:color="0B3581"/>
              <w:right w:val="single" w:sz="6" w:space="0" w:color="0B3581"/>
            </w:tcBorders>
            <w:tcMar>
              <w:top w:w="75" w:type="dxa"/>
              <w:left w:w="150" w:type="dxa"/>
              <w:bottom w:w="75" w:type="dxa"/>
              <w:right w:w="150" w:type="dxa"/>
            </w:tcMar>
            <w:hideMark/>
          </w:tcPr>
          <w:p w:rsidR="00035A4F" w:rsidRDefault="00035A4F">
            <w:pPr>
              <w:spacing w:after="240"/>
              <w:rPr>
                <w:rFonts w:ascii="Verdana" w:hAnsi="Verdana"/>
                <w:color w:val="0B3581"/>
                <w:sz w:val="18"/>
                <w:szCs w:val="18"/>
              </w:rPr>
            </w:pPr>
            <w:r>
              <w:rPr>
                <w:rFonts w:ascii="Verdana" w:hAnsi="Verdana"/>
                <w:color w:val="0B3581"/>
                <w:sz w:val="18"/>
                <w:szCs w:val="18"/>
              </w:rPr>
              <w:t>Inhoud:</w:t>
            </w:r>
          </w:p>
          <w:p w:rsidR="00035A4F" w:rsidRDefault="00DC02AF" w:rsidP="00035A4F">
            <w:pPr>
              <w:spacing w:after="0"/>
              <w:rPr>
                <w:rFonts w:ascii="Verdana" w:hAnsi="Verdana"/>
                <w:color w:val="0B3581"/>
                <w:sz w:val="18"/>
                <w:szCs w:val="18"/>
              </w:rPr>
            </w:pPr>
            <w:hyperlink r:id="rId11" w:history="1">
              <w:r w:rsidR="00035A4F">
                <w:rPr>
                  <w:rStyle w:val="Hyperlink"/>
                  <w:rFonts w:ascii="Verdana" w:hAnsi="Verdana"/>
                  <w:color w:val="0B3581"/>
                  <w:sz w:val="18"/>
                  <w:szCs w:val="18"/>
                </w:rPr>
                <w:t>Wat is risico?</w:t>
              </w:r>
            </w:hyperlink>
          </w:p>
          <w:p w:rsidR="00035A4F" w:rsidRDefault="00DC02AF" w:rsidP="00035A4F">
            <w:pPr>
              <w:rPr>
                <w:rFonts w:ascii="Verdana" w:hAnsi="Verdana"/>
                <w:color w:val="0B3581"/>
                <w:sz w:val="18"/>
                <w:szCs w:val="18"/>
              </w:rPr>
            </w:pPr>
            <w:hyperlink r:id="rId12" w:history="1">
              <w:r w:rsidR="00035A4F">
                <w:rPr>
                  <w:rStyle w:val="Hyperlink"/>
                  <w:rFonts w:ascii="Verdana" w:hAnsi="Verdana"/>
                  <w:color w:val="0B3581"/>
                  <w:sz w:val="18"/>
                  <w:szCs w:val="18"/>
                </w:rPr>
                <w:t>Risicoanalyse</w:t>
              </w:r>
            </w:hyperlink>
          </w:p>
          <w:p w:rsidR="00035A4F" w:rsidRDefault="00035A4F" w:rsidP="00035A4F">
            <w:pPr>
              <w:numPr>
                <w:ilvl w:val="0"/>
                <w:numId w:val="12"/>
              </w:numPr>
              <w:shd w:val="clear" w:color="auto" w:fill="DDDDDD"/>
              <w:spacing w:before="100" w:beforeAutospacing="1" w:after="48" w:line="240" w:lineRule="auto"/>
              <w:ind w:left="270" w:right="30"/>
              <w:rPr>
                <w:rFonts w:ascii="Verdana" w:hAnsi="Verdana"/>
                <w:color w:val="0B3581"/>
                <w:sz w:val="18"/>
                <w:szCs w:val="18"/>
              </w:rPr>
            </w:pPr>
            <w:r>
              <w:rPr>
                <w:rStyle w:val="inhoud-current"/>
                <w:rFonts w:ascii="Verdana" w:hAnsi="Verdana"/>
                <w:b/>
                <w:bCs/>
                <w:color w:val="0B3581"/>
                <w:sz w:val="18"/>
                <w:szCs w:val="18"/>
              </w:rPr>
              <w:t>Bepaal het doel</w:t>
            </w:r>
          </w:p>
          <w:p w:rsidR="00035A4F" w:rsidRDefault="00DC02AF" w:rsidP="00035A4F">
            <w:pPr>
              <w:numPr>
                <w:ilvl w:val="0"/>
                <w:numId w:val="13"/>
              </w:numPr>
              <w:spacing w:before="100" w:beforeAutospacing="1" w:after="48" w:line="240" w:lineRule="auto"/>
              <w:ind w:left="270" w:right="30"/>
              <w:rPr>
                <w:rFonts w:ascii="Verdana" w:hAnsi="Verdana"/>
                <w:color w:val="0B3581"/>
                <w:sz w:val="18"/>
                <w:szCs w:val="18"/>
              </w:rPr>
            </w:pPr>
            <w:hyperlink r:id="rId13" w:history="1">
              <w:r w:rsidR="00035A4F">
                <w:rPr>
                  <w:rStyle w:val="Hyperlink"/>
                  <w:rFonts w:ascii="Verdana" w:hAnsi="Verdana"/>
                  <w:color w:val="0B3581"/>
                  <w:sz w:val="18"/>
                  <w:szCs w:val="18"/>
                </w:rPr>
                <w:t>Breng risico's in kaart</w:t>
              </w:r>
            </w:hyperlink>
          </w:p>
          <w:p w:rsidR="00035A4F" w:rsidRDefault="00DC02AF" w:rsidP="00035A4F">
            <w:pPr>
              <w:numPr>
                <w:ilvl w:val="0"/>
                <w:numId w:val="14"/>
              </w:numPr>
              <w:spacing w:before="100" w:beforeAutospacing="1" w:after="48" w:line="240" w:lineRule="auto"/>
              <w:ind w:left="270" w:right="30"/>
              <w:rPr>
                <w:rFonts w:ascii="Verdana" w:hAnsi="Verdana"/>
                <w:color w:val="0B3581"/>
                <w:sz w:val="18"/>
                <w:szCs w:val="18"/>
              </w:rPr>
            </w:pPr>
            <w:hyperlink r:id="rId14" w:history="1">
              <w:r w:rsidR="00035A4F">
                <w:rPr>
                  <w:rStyle w:val="Hyperlink"/>
                  <w:rFonts w:ascii="Verdana" w:hAnsi="Verdana"/>
                  <w:color w:val="0B3581"/>
                  <w:sz w:val="18"/>
                  <w:szCs w:val="18"/>
                </w:rPr>
                <w:t>Stel prioriteiten</w:t>
              </w:r>
            </w:hyperlink>
          </w:p>
          <w:p w:rsidR="00035A4F" w:rsidRDefault="00DC02AF" w:rsidP="00035A4F">
            <w:pPr>
              <w:spacing w:after="0"/>
              <w:rPr>
                <w:rFonts w:ascii="Verdana" w:hAnsi="Verdana"/>
                <w:color w:val="0B3581"/>
                <w:sz w:val="18"/>
                <w:szCs w:val="18"/>
              </w:rPr>
            </w:pPr>
            <w:hyperlink r:id="rId15" w:history="1">
              <w:r w:rsidR="00035A4F">
                <w:rPr>
                  <w:rStyle w:val="Hyperlink"/>
                  <w:rFonts w:ascii="Verdana" w:hAnsi="Verdana"/>
                  <w:color w:val="0B3581"/>
                  <w:sz w:val="18"/>
                  <w:szCs w:val="18"/>
                </w:rPr>
                <w:t>Risicobeheersing</w:t>
              </w:r>
            </w:hyperlink>
          </w:p>
          <w:p w:rsidR="00035A4F" w:rsidRDefault="00DC02AF" w:rsidP="00035A4F">
            <w:pPr>
              <w:rPr>
                <w:rFonts w:ascii="Verdana" w:hAnsi="Verdana"/>
                <w:color w:val="0B3581"/>
                <w:sz w:val="18"/>
                <w:szCs w:val="18"/>
              </w:rPr>
            </w:pPr>
            <w:hyperlink r:id="rId16" w:history="1">
              <w:r w:rsidR="00035A4F">
                <w:rPr>
                  <w:rStyle w:val="Hyperlink"/>
                  <w:rFonts w:ascii="Verdana" w:hAnsi="Verdana"/>
                  <w:color w:val="0B3581"/>
                  <w:sz w:val="18"/>
                  <w:szCs w:val="18"/>
                </w:rPr>
                <w:t>Enterprise Risk Management (ERM)</w:t>
              </w:r>
            </w:hyperlink>
          </w:p>
          <w:p w:rsidR="00035A4F" w:rsidRDefault="00DC02AF" w:rsidP="00035A4F">
            <w:pPr>
              <w:numPr>
                <w:ilvl w:val="0"/>
                <w:numId w:val="15"/>
              </w:numPr>
              <w:spacing w:before="100" w:beforeAutospacing="1" w:after="48" w:line="240" w:lineRule="auto"/>
              <w:ind w:left="270" w:right="30"/>
              <w:rPr>
                <w:rFonts w:ascii="Verdana" w:hAnsi="Verdana"/>
                <w:color w:val="0B3581"/>
                <w:sz w:val="18"/>
                <w:szCs w:val="18"/>
              </w:rPr>
            </w:pPr>
            <w:hyperlink r:id="rId17" w:history="1">
              <w:r w:rsidR="00035A4F">
                <w:rPr>
                  <w:rStyle w:val="Hyperlink"/>
                  <w:rFonts w:ascii="Verdana" w:hAnsi="Verdana"/>
                  <w:color w:val="0B3581"/>
                  <w:sz w:val="18"/>
                  <w:szCs w:val="18"/>
                </w:rPr>
                <w:t>Lessen uit het verleden</w:t>
              </w:r>
            </w:hyperlink>
          </w:p>
          <w:p w:rsidR="00035A4F" w:rsidRDefault="00DC02AF" w:rsidP="00035A4F">
            <w:pPr>
              <w:numPr>
                <w:ilvl w:val="0"/>
                <w:numId w:val="16"/>
              </w:numPr>
              <w:spacing w:before="100" w:beforeAutospacing="1" w:after="48" w:line="240" w:lineRule="auto"/>
              <w:ind w:left="270" w:right="30"/>
              <w:rPr>
                <w:rFonts w:ascii="Verdana" w:hAnsi="Verdana"/>
                <w:color w:val="0B3581"/>
                <w:sz w:val="18"/>
                <w:szCs w:val="18"/>
              </w:rPr>
            </w:pPr>
            <w:hyperlink r:id="rId18" w:history="1">
              <w:r w:rsidR="00035A4F">
                <w:rPr>
                  <w:rStyle w:val="Hyperlink"/>
                  <w:rFonts w:ascii="Verdana" w:hAnsi="Verdana"/>
                  <w:color w:val="0B3581"/>
                  <w:sz w:val="18"/>
                  <w:szCs w:val="18"/>
                </w:rPr>
                <w:t>Voorwaarden voor ERM</w:t>
              </w:r>
            </w:hyperlink>
          </w:p>
        </w:tc>
      </w:tr>
    </w:tbl>
    <w:p w:rsidR="00035A4F" w:rsidRDefault="00035A4F" w:rsidP="00035A4F">
      <w:pPr>
        <w:pStyle w:val="Normaalweb"/>
        <w:spacing w:before="240" w:beforeAutospacing="0" w:after="240" w:afterAutospacing="0"/>
        <w:ind w:left="1350" w:right="450"/>
        <w:rPr>
          <w:rFonts w:ascii="Verdana" w:hAnsi="Verdana"/>
          <w:color w:val="0B3581"/>
          <w:sz w:val="18"/>
          <w:szCs w:val="18"/>
        </w:rPr>
      </w:pPr>
      <w:r>
        <w:rPr>
          <w:rFonts w:ascii="Verdana" w:hAnsi="Verdana"/>
          <w:color w:val="0B3581"/>
          <w:sz w:val="18"/>
          <w:szCs w:val="18"/>
        </w:rPr>
        <w:t>Een veel gemaakte vergissing is dat</w:t>
      </w:r>
      <w:r>
        <w:rPr>
          <w:rStyle w:val="apple-converted-space"/>
          <w:rFonts w:ascii="Verdana" w:hAnsi="Verdana"/>
          <w:color w:val="0B3581"/>
          <w:sz w:val="18"/>
          <w:szCs w:val="18"/>
        </w:rPr>
        <w:t> </w:t>
      </w:r>
      <w:hyperlink r:id="rId19" w:history="1">
        <w:r>
          <w:rPr>
            <w:rStyle w:val="Hyperlink"/>
            <w:rFonts w:ascii="Verdana" w:eastAsiaTheme="majorEastAsia" w:hAnsi="Verdana"/>
            <w:color w:val="0B3581"/>
            <w:sz w:val="18"/>
            <w:szCs w:val="18"/>
          </w:rPr>
          <w:t>risicoanalyse</w:t>
        </w:r>
      </w:hyperlink>
      <w:r>
        <w:rPr>
          <w:rStyle w:val="apple-converted-space"/>
          <w:rFonts w:ascii="Verdana" w:hAnsi="Verdana"/>
          <w:color w:val="0B3581"/>
          <w:sz w:val="18"/>
          <w:szCs w:val="18"/>
        </w:rPr>
        <w:t> </w:t>
      </w:r>
      <w:r>
        <w:rPr>
          <w:rFonts w:ascii="Verdana" w:hAnsi="Verdana"/>
          <w:color w:val="0B3581"/>
          <w:sz w:val="18"/>
          <w:szCs w:val="18"/>
        </w:rPr>
        <w:t>bij projecten te smal wordt uitgevoerd. Stel, het gaat om een groot bouwproject. De neiging bestaat dan om bij de risicoanalyse alleen te kijken naar risico’s van technische aard. Maar in de praktijk zijn risico’s als het niet op tijd verkrijgen van vergunningen minstens zo belangrijk voor de effectieve voortgang van een project.</w:t>
      </w:r>
    </w:p>
    <w:p w:rsidR="00035A4F" w:rsidRDefault="00035A4F" w:rsidP="00035A4F">
      <w:pPr>
        <w:pStyle w:val="Kop3"/>
        <w:spacing w:before="240" w:after="240"/>
        <w:ind w:left="1350" w:right="300"/>
        <w:rPr>
          <w:rFonts w:ascii="Verdana" w:hAnsi="Verdana"/>
          <w:color w:val="53A927"/>
          <w:sz w:val="24"/>
          <w:szCs w:val="24"/>
        </w:rPr>
      </w:pPr>
      <w:r>
        <w:rPr>
          <w:rFonts w:ascii="Verdana" w:hAnsi="Verdana"/>
          <w:color w:val="53A927"/>
          <w:sz w:val="24"/>
          <w:szCs w:val="24"/>
        </w:rPr>
        <w:t xml:space="preserve">Focus op een </w:t>
      </w:r>
      <w:proofErr w:type="spellStart"/>
      <w:r>
        <w:rPr>
          <w:rFonts w:ascii="Verdana" w:hAnsi="Verdana"/>
          <w:color w:val="53A927"/>
          <w:sz w:val="24"/>
          <w:szCs w:val="24"/>
        </w:rPr>
        <w:t>beheersaspect</w:t>
      </w:r>
      <w:proofErr w:type="spellEnd"/>
    </w:p>
    <w:p w:rsidR="00035A4F" w:rsidRDefault="00035A4F" w:rsidP="00035A4F">
      <w:pPr>
        <w:pStyle w:val="Normaalweb"/>
        <w:spacing w:before="240" w:beforeAutospacing="0" w:after="240" w:afterAutospacing="0"/>
        <w:ind w:left="1350" w:right="450"/>
        <w:rPr>
          <w:rFonts w:ascii="Verdana" w:hAnsi="Verdana"/>
          <w:color w:val="0B3581"/>
          <w:sz w:val="18"/>
          <w:szCs w:val="18"/>
        </w:rPr>
      </w:pPr>
      <w:r>
        <w:rPr>
          <w:rFonts w:ascii="Verdana" w:hAnsi="Verdana"/>
          <w:color w:val="0B3581"/>
          <w:sz w:val="18"/>
          <w:szCs w:val="18"/>
        </w:rPr>
        <w:t xml:space="preserve">Het voorgaande wil echter niet zeggen dat alle soorten risico’s evenveel aandacht krijgen. Er moeten prioriteiten gesteld worden wat betreft de belangrijke </w:t>
      </w:r>
      <w:proofErr w:type="spellStart"/>
      <w:r>
        <w:rPr>
          <w:rFonts w:ascii="Verdana" w:hAnsi="Verdana"/>
          <w:color w:val="0B3581"/>
          <w:sz w:val="18"/>
          <w:szCs w:val="18"/>
        </w:rPr>
        <w:t>beheersaspecten</w:t>
      </w:r>
      <w:proofErr w:type="spellEnd"/>
      <w:r>
        <w:rPr>
          <w:rFonts w:ascii="Verdana" w:hAnsi="Verdana"/>
          <w:color w:val="0B3581"/>
          <w:sz w:val="18"/>
          <w:szCs w:val="18"/>
        </w:rPr>
        <w:t>:</w:t>
      </w:r>
    </w:p>
    <w:p w:rsidR="00035A4F" w:rsidRDefault="00035A4F" w:rsidP="00035A4F">
      <w:pPr>
        <w:numPr>
          <w:ilvl w:val="0"/>
          <w:numId w:val="17"/>
        </w:numPr>
        <w:spacing w:before="100" w:beforeAutospacing="1" w:after="48" w:line="240" w:lineRule="auto"/>
        <w:ind w:left="1350" w:right="900"/>
        <w:rPr>
          <w:ins w:id="10" w:author="Unknown"/>
          <w:rFonts w:ascii="Verdana" w:hAnsi="Verdana"/>
          <w:color w:val="0B3581"/>
          <w:sz w:val="18"/>
          <w:szCs w:val="18"/>
        </w:rPr>
      </w:pPr>
      <w:ins w:id="11" w:author="Unknown">
        <w:r>
          <w:rPr>
            <w:rFonts w:ascii="Verdana" w:hAnsi="Verdana"/>
            <w:color w:val="0B3581"/>
            <w:sz w:val="18"/>
            <w:szCs w:val="18"/>
          </w:rPr>
          <w:t>Tijd</w:t>
        </w:r>
      </w:ins>
    </w:p>
    <w:p w:rsidR="00035A4F" w:rsidRDefault="00035A4F" w:rsidP="00035A4F">
      <w:pPr>
        <w:numPr>
          <w:ilvl w:val="0"/>
          <w:numId w:val="17"/>
        </w:numPr>
        <w:spacing w:before="100" w:beforeAutospacing="1" w:after="48" w:line="240" w:lineRule="auto"/>
        <w:ind w:left="1350" w:right="900"/>
        <w:rPr>
          <w:ins w:id="12" w:author="Unknown"/>
          <w:rFonts w:ascii="Verdana" w:hAnsi="Verdana"/>
          <w:color w:val="0B3581"/>
          <w:sz w:val="18"/>
          <w:szCs w:val="18"/>
        </w:rPr>
      </w:pPr>
      <w:ins w:id="13" w:author="Unknown">
        <w:r>
          <w:rPr>
            <w:rFonts w:ascii="Verdana" w:hAnsi="Verdana"/>
            <w:color w:val="0B3581"/>
            <w:sz w:val="18"/>
            <w:szCs w:val="18"/>
          </w:rPr>
          <w:t>Geld</w:t>
        </w:r>
      </w:ins>
    </w:p>
    <w:p w:rsidR="00035A4F" w:rsidRDefault="00035A4F" w:rsidP="00035A4F">
      <w:pPr>
        <w:numPr>
          <w:ilvl w:val="0"/>
          <w:numId w:val="17"/>
        </w:numPr>
        <w:spacing w:before="100" w:beforeAutospacing="1" w:after="48" w:line="240" w:lineRule="auto"/>
        <w:ind w:left="1350" w:right="900"/>
        <w:rPr>
          <w:ins w:id="14" w:author="Unknown"/>
          <w:rFonts w:ascii="Verdana" w:hAnsi="Verdana"/>
          <w:color w:val="0B3581"/>
          <w:sz w:val="18"/>
          <w:szCs w:val="18"/>
        </w:rPr>
      </w:pPr>
      <w:ins w:id="15" w:author="Unknown">
        <w:r>
          <w:rPr>
            <w:rFonts w:ascii="Verdana" w:hAnsi="Verdana"/>
            <w:color w:val="0B3581"/>
            <w:sz w:val="18"/>
            <w:szCs w:val="18"/>
          </w:rPr>
          <w:t>Kwaliteit</w:t>
        </w:r>
      </w:ins>
    </w:p>
    <w:p w:rsidR="00035A4F" w:rsidRDefault="00035A4F" w:rsidP="00035A4F">
      <w:pPr>
        <w:numPr>
          <w:ilvl w:val="0"/>
          <w:numId w:val="17"/>
        </w:numPr>
        <w:spacing w:before="100" w:beforeAutospacing="1" w:after="48" w:line="240" w:lineRule="auto"/>
        <w:ind w:left="1350" w:right="900"/>
        <w:rPr>
          <w:ins w:id="16" w:author="Unknown"/>
          <w:rFonts w:ascii="Verdana" w:hAnsi="Verdana"/>
          <w:color w:val="0B3581"/>
          <w:sz w:val="18"/>
          <w:szCs w:val="18"/>
        </w:rPr>
      </w:pPr>
      <w:ins w:id="17" w:author="Unknown">
        <w:r>
          <w:rPr>
            <w:rFonts w:ascii="Verdana" w:hAnsi="Verdana"/>
            <w:color w:val="0B3581"/>
            <w:sz w:val="18"/>
            <w:szCs w:val="18"/>
          </w:rPr>
          <w:t>Informatie en organisatie</w:t>
        </w:r>
      </w:ins>
    </w:p>
    <w:p w:rsidR="00035A4F" w:rsidRDefault="00035A4F" w:rsidP="00035A4F">
      <w:pPr>
        <w:pStyle w:val="Normaalweb"/>
        <w:spacing w:before="240" w:beforeAutospacing="0" w:after="240" w:afterAutospacing="0"/>
        <w:ind w:left="1350" w:right="450"/>
        <w:rPr>
          <w:ins w:id="18" w:author="Unknown"/>
          <w:rFonts w:ascii="Verdana" w:hAnsi="Verdana"/>
          <w:color w:val="0B3581"/>
          <w:sz w:val="18"/>
          <w:szCs w:val="18"/>
        </w:rPr>
      </w:pPr>
      <w:ins w:id="19" w:author="Unknown">
        <w:r>
          <w:rPr>
            <w:rFonts w:ascii="Verdana" w:hAnsi="Verdana"/>
            <w:color w:val="0B3581"/>
            <w:sz w:val="18"/>
            <w:szCs w:val="18"/>
          </w:rPr>
          <w:t>Waarom worden niet al deze aspecten uitvoerig geanalyseerd? Alle risico’s moeten toch beheerst worden? In de praktijk blijkt echter, bij goed</w:t>
        </w:r>
        <w:r>
          <w:rPr>
            <w:rStyle w:val="apple-converted-space"/>
            <w:rFonts w:ascii="Verdana" w:hAnsi="Verdana"/>
            <w:color w:val="0B3581"/>
            <w:sz w:val="18"/>
            <w:szCs w:val="18"/>
          </w:rPr>
          <w:t> </w:t>
        </w:r>
        <w:r>
          <w:rPr>
            <w:rFonts w:ascii="Verdana" w:hAnsi="Verdana"/>
            <w:color w:val="0B3581"/>
            <w:sz w:val="18"/>
            <w:szCs w:val="18"/>
          </w:rPr>
          <w:fldChar w:fldCharType="begin"/>
        </w:r>
        <w:r>
          <w:rPr>
            <w:rFonts w:ascii="Verdana" w:hAnsi="Verdana"/>
            <w:color w:val="0B3581"/>
            <w:sz w:val="18"/>
            <w:szCs w:val="18"/>
          </w:rPr>
          <w:instrText xml:space="preserve"> HYPERLINK "http://www.carrieretijger.nl/functioneren/communiceren/mondeling/vaardigheden/vragen-stellen/doorvragen" </w:instrText>
        </w:r>
        <w:r>
          <w:rPr>
            <w:rFonts w:ascii="Verdana" w:hAnsi="Verdana"/>
            <w:color w:val="0B3581"/>
            <w:sz w:val="18"/>
            <w:szCs w:val="18"/>
          </w:rPr>
          <w:fldChar w:fldCharType="separate"/>
        </w:r>
        <w:r>
          <w:rPr>
            <w:rStyle w:val="Hyperlink"/>
            <w:rFonts w:ascii="Verdana" w:eastAsiaTheme="majorEastAsia" w:hAnsi="Verdana"/>
            <w:color w:val="0B3581"/>
            <w:sz w:val="18"/>
            <w:szCs w:val="18"/>
          </w:rPr>
          <w:t>doorvragen</w:t>
        </w:r>
        <w:r>
          <w:rPr>
            <w:rFonts w:ascii="Verdana" w:hAnsi="Verdana"/>
            <w:color w:val="0B3581"/>
            <w:sz w:val="18"/>
            <w:szCs w:val="18"/>
          </w:rPr>
          <w:fldChar w:fldCharType="end"/>
        </w:r>
        <w:r>
          <w:rPr>
            <w:rFonts w:ascii="Verdana" w:hAnsi="Verdana"/>
            <w:color w:val="0B3581"/>
            <w:sz w:val="18"/>
            <w:szCs w:val="18"/>
          </w:rPr>
          <w:t>, dat één aspect doorslaggevend is. Voor de ene</w:t>
        </w:r>
        <w:r>
          <w:rPr>
            <w:rStyle w:val="apple-converted-space"/>
            <w:rFonts w:ascii="Verdana" w:hAnsi="Verdana"/>
            <w:color w:val="0B3581"/>
            <w:sz w:val="18"/>
            <w:szCs w:val="18"/>
          </w:rPr>
          <w:t> </w:t>
        </w:r>
        <w:r>
          <w:rPr>
            <w:rFonts w:ascii="Verdana" w:hAnsi="Verdana"/>
            <w:color w:val="0B3581"/>
            <w:sz w:val="18"/>
            <w:szCs w:val="18"/>
          </w:rPr>
          <w:fldChar w:fldCharType="begin"/>
        </w:r>
        <w:r>
          <w:rPr>
            <w:rFonts w:ascii="Verdana" w:hAnsi="Verdana"/>
            <w:color w:val="0B3581"/>
            <w:sz w:val="18"/>
            <w:szCs w:val="18"/>
          </w:rPr>
          <w:instrText xml:space="preserve"> HYPERLINK "http://www.leren.nl/cursus/management/projectmanagement/projectleider.html" </w:instrText>
        </w:r>
        <w:r>
          <w:rPr>
            <w:rFonts w:ascii="Verdana" w:hAnsi="Verdana"/>
            <w:color w:val="0B3581"/>
            <w:sz w:val="18"/>
            <w:szCs w:val="18"/>
          </w:rPr>
          <w:fldChar w:fldCharType="separate"/>
        </w:r>
        <w:r>
          <w:rPr>
            <w:rStyle w:val="Hyperlink"/>
            <w:rFonts w:ascii="Verdana" w:eastAsiaTheme="majorEastAsia" w:hAnsi="Verdana"/>
            <w:color w:val="0B3581"/>
            <w:sz w:val="18"/>
            <w:szCs w:val="18"/>
          </w:rPr>
          <w:t>projectmanager</w:t>
        </w:r>
        <w:r>
          <w:rPr>
            <w:rFonts w:ascii="Verdana" w:hAnsi="Verdana"/>
            <w:color w:val="0B3581"/>
            <w:sz w:val="18"/>
            <w:szCs w:val="18"/>
          </w:rPr>
          <w:fldChar w:fldCharType="end"/>
        </w:r>
        <w:r>
          <w:rPr>
            <w:rStyle w:val="apple-converted-space"/>
            <w:rFonts w:ascii="Verdana" w:hAnsi="Verdana"/>
            <w:color w:val="0B3581"/>
            <w:sz w:val="18"/>
            <w:szCs w:val="18"/>
          </w:rPr>
          <w:t> </w:t>
        </w:r>
        <w:r>
          <w:rPr>
            <w:rFonts w:ascii="Verdana" w:hAnsi="Verdana"/>
            <w:color w:val="0B3581"/>
            <w:sz w:val="18"/>
            <w:szCs w:val="18"/>
          </w:rPr>
          <w:t>is dat het budget, voor de andere is dat de opleverdatum.</w:t>
        </w:r>
      </w:ins>
    </w:p>
    <w:p w:rsidR="00035A4F" w:rsidRDefault="00035A4F" w:rsidP="00035A4F">
      <w:pPr>
        <w:pStyle w:val="Kop2"/>
        <w:spacing w:before="240" w:beforeAutospacing="0" w:after="240" w:afterAutospacing="0"/>
        <w:ind w:left="1350" w:right="300"/>
        <w:rPr>
          <w:ins w:id="20" w:author="Unknown"/>
          <w:rFonts w:ascii="Verdana" w:hAnsi="Verdana"/>
          <w:i/>
          <w:iCs/>
          <w:color w:val="53A927"/>
          <w:sz w:val="26"/>
          <w:szCs w:val="26"/>
        </w:rPr>
      </w:pPr>
      <w:ins w:id="21" w:author="Unknown">
        <w:r>
          <w:rPr>
            <w:rFonts w:ascii="Verdana" w:hAnsi="Verdana"/>
            <w:i/>
            <w:iCs/>
            <w:color w:val="53A927"/>
            <w:sz w:val="26"/>
            <w:szCs w:val="26"/>
          </w:rPr>
          <w:t>Kwalitatief of kwantitatief?</w:t>
        </w:r>
      </w:ins>
    </w:p>
    <w:p w:rsidR="00035A4F" w:rsidRDefault="00035A4F" w:rsidP="00035A4F">
      <w:pPr>
        <w:pStyle w:val="Normaalweb"/>
        <w:spacing w:before="240" w:beforeAutospacing="0" w:after="240" w:afterAutospacing="0"/>
        <w:ind w:left="1350" w:right="450"/>
        <w:rPr>
          <w:ins w:id="22" w:author="Unknown"/>
          <w:rFonts w:ascii="Verdana" w:hAnsi="Verdana"/>
          <w:color w:val="0B3581"/>
          <w:sz w:val="18"/>
          <w:szCs w:val="18"/>
        </w:rPr>
      </w:pPr>
      <w:ins w:id="23" w:author="Unknown">
        <w:r>
          <w:rPr>
            <w:rFonts w:ascii="Verdana" w:hAnsi="Verdana"/>
            <w:color w:val="0B3581"/>
            <w:sz w:val="18"/>
            <w:szCs w:val="18"/>
          </w:rPr>
          <w:t xml:space="preserve">Er moet een keuze gemaakt worden tussen kwantitatieve en kwalitatieve analyse, of een combinatie daarvan. Een kwantitatieve analyse wordt gebruikt bij de haalbaarheid van de raming van een project. Het gaat altijd om de </w:t>
        </w:r>
        <w:proofErr w:type="spellStart"/>
        <w:r>
          <w:rPr>
            <w:rFonts w:ascii="Verdana" w:hAnsi="Verdana"/>
            <w:color w:val="0B3581"/>
            <w:sz w:val="18"/>
            <w:szCs w:val="18"/>
          </w:rPr>
          <w:t>beheersaspecten</w:t>
        </w:r>
        <w:proofErr w:type="spellEnd"/>
        <w:r>
          <w:rPr>
            <w:rFonts w:ascii="Verdana" w:hAnsi="Verdana"/>
            <w:color w:val="0B3581"/>
            <w:sz w:val="18"/>
            <w:szCs w:val="18"/>
          </w:rPr>
          <w:t xml:space="preserve"> tijd en geld. Er wordt een berekening gedaan waar bijvoorbeeld uitrolt:</w:t>
        </w:r>
      </w:ins>
    </w:p>
    <w:p w:rsidR="00035A4F" w:rsidRDefault="00035A4F" w:rsidP="00035A4F">
      <w:pPr>
        <w:numPr>
          <w:ilvl w:val="0"/>
          <w:numId w:val="18"/>
        </w:numPr>
        <w:spacing w:before="100" w:beforeAutospacing="1" w:after="48" w:line="240" w:lineRule="auto"/>
        <w:ind w:left="1350" w:right="900"/>
        <w:rPr>
          <w:ins w:id="24" w:author="Unknown"/>
          <w:rFonts w:ascii="Verdana" w:hAnsi="Verdana"/>
          <w:color w:val="0B3581"/>
          <w:sz w:val="18"/>
          <w:szCs w:val="18"/>
        </w:rPr>
      </w:pPr>
      <w:ins w:id="25" w:author="Unknown">
        <w:r>
          <w:rPr>
            <w:rFonts w:ascii="Verdana" w:hAnsi="Verdana"/>
            <w:color w:val="0B3581"/>
            <w:sz w:val="18"/>
            <w:szCs w:val="18"/>
          </w:rPr>
          <w:lastRenderedPageBreak/>
          <w:t>De onzekerheid van de totale kosten of doorlooptijd</w:t>
        </w:r>
      </w:ins>
    </w:p>
    <w:p w:rsidR="00035A4F" w:rsidRDefault="00035A4F" w:rsidP="00035A4F">
      <w:pPr>
        <w:numPr>
          <w:ilvl w:val="0"/>
          <w:numId w:val="18"/>
        </w:numPr>
        <w:spacing w:before="100" w:beforeAutospacing="1" w:after="48" w:line="240" w:lineRule="auto"/>
        <w:ind w:left="1350" w:right="900"/>
        <w:rPr>
          <w:ins w:id="26" w:author="Unknown"/>
          <w:rFonts w:ascii="Verdana" w:hAnsi="Verdana"/>
          <w:color w:val="0B3581"/>
          <w:sz w:val="18"/>
          <w:szCs w:val="18"/>
        </w:rPr>
      </w:pPr>
      <w:ins w:id="27" w:author="Unknown">
        <w:r>
          <w:rPr>
            <w:rFonts w:ascii="Verdana" w:hAnsi="Verdana"/>
            <w:color w:val="0B3581"/>
            <w:sz w:val="18"/>
            <w:szCs w:val="18"/>
          </w:rPr>
          <w:t>De bijdrage van de afzonderlijke risico’s aan deze onzekerheid</w:t>
        </w:r>
      </w:ins>
    </w:p>
    <w:p w:rsidR="00035A4F" w:rsidRDefault="00035A4F" w:rsidP="00035A4F">
      <w:pPr>
        <w:pStyle w:val="Normaalweb"/>
        <w:spacing w:before="240" w:beforeAutospacing="0" w:after="240" w:afterAutospacing="0"/>
        <w:ind w:left="1350" w:right="450"/>
        <w:rPr>
          <w:ins w:id="28" w:author="Unknown"/>
          <w:rFonts w:ascii="Verdana" w:hAnsi="Verdana"/>
          <w:color w:val="0B3581"/>
          <w:sz w:val="18"/>
          <w:szCs w:val="18"/>
        </w:rPr>
      </w:pPr>
      <w:ins w:id="29" w:author="Unknown">
        <w:r>
          <w:rPr>
            <w:rFonts w:ascii="Verdana" w:hAnsi="Verdana"/>
            <w:color w:val="0B3581"/>
            <w:sz w:val="18"/>
            <w:szCs w:val="18"/>
          </w:rPr>
          <w:t>Een minpunt van kwantitatieve analyse is dat deze veel tijd kost. Een ander nadeel is dat de cijfers een eigen leven kunnen gaan leiden.</w:t>
        </w:r>
      </w:ins>
    </w:p>
    <w:p w:rsidR="00035A4F" w:rsidRDefault="00035A4F" w:rsidP="00035A4F">
      <w:pPr>
        <w:pStyle w:val="Normaalweb"/>
        <w:spacing w:before="240" w:beforeAutospacing="0" w:after="240" w:afterAutospacing="0"/>
        <w:ind w:left="1350" w:right="450"/>
        <w:rPr>
          <w:ins w:id="30" w:author="Unknown"/>
          <w:rFonts w:ascii="Verdana" w:hAnsi="Verdana"/>
          <w:color w:val="0B3581"/>
          <w:sz w:val="18"/>
          <w:szCs w:val="18"/>
        </w:rPr>
      </w:pPr>
      <w:ins w:id="31" w:author="Unknown">
        <w:r>
          <w:rPr>
            <w:rFonts w:ascii="Verdana" w:hAnsi="Verdana"/>
            <w:color w:val="0B3581"/>
            <w:sz w:val="18"/>
            <w:szCs w:val="18"/>
          </w:rPr>
          <w:t xml:space="preserve">Een kwalitatieve analyse geeft overzicht over de verschillende risico’s, bijvoorbeeld in een prioriteitenlijst van risico’s. Dat kan nuttig zijn als het gaat om de </w:t>
        </w:r>
        <w:proofErr w:type="spellStart"/>
        <w:r>
          <w:rPr>
            <w:rFonts w:ascii="Verdana" w:hAnsi="Verdana"/>
            <w:color w:val="0B3581"/>
            <w:sz w:val="18"/>
            <w:szCs w:val="18"/>
          </w:rPr>
          <w:t>beheersaspecten</w:t>
        </w:r>
        <w:proofErr w:type="spellEnd"/>
        <w:r>
          <w:rPr>
            <w:rFonts w:ascii="Verdana" w:hAnsi="Verdana"/>
            <w:color w:val="0B3581"/>
            <w:sz w:val="18"/>
            <w:szCs w:val="18"/>
          </w:rPr>
          <w:t xml:space="preserve"> kwaliteit en informatie en organisatie. Sommige aspecten zijn nu eenmaal niet goed in exacte cijfers uit te drukken.</w:t>
        </w:r>
      </w:ins>
    </w:p>
    <w:p w:rsidR="00035A4F" w:rsidRDefault="00035A4F" w:rsidP="00035A4F">
      <w:pPr>
        <w:pStyle w:val="Normaalweb"/>
        <w:spacing w:before="240" w:beforeAutospacing="0" w:after="240" w:afterAutospacing="0"/>
        <w:ind w:left="1350" w:right="450"/>
        <w:rPr>
          <w:ins w:id="32" w:author="Unknown"/>
          <w:rFonts w:ascii="Verdana" w:hAnsi="Verdana"/>
          <w:color w:val="0B3581"/>
          <w:sz w:val="18"/>
          <w:szCs w:val="18"/>
        </w:rPr>
      </w:pPr>
      <w:ins w:id="33" w:author="Unknown">
        <w:r>
          <w:rPr>
            <w:rFonts w:ascii="Verdana" w:hAnsi="Verdana"/>
            <w:color w:val="0B3581"/>
            <w:sz w:val="18"/>
            <w:szCs w:val="18"/>
          </w:rPr>
          <w:t>In de volgende stappen wordt meestal uitgegaan van een kwalitatieve analyse. Er wordt daarbij dus niet met exacte bedragen en kansen gewerkt, maar met rangordes. Als die kansen en bedragen echter best nauwkeurig geschat kunnen worden, kunnen er in plaats van rangordes ook percentages worden ingevuld.</w:t>
        </w:r>
      </w:ins>
    </w:p>
    <w:p w:rsidR="00035A4F" w:rsidRDefault="00035A4F">
      <w:r>
        <w:br w:type="page"/>
      </w:r>
    </w:p>
    <w:p w:rsidR="00035A4F" w:rsidRDefault="00035A4F" w:rsidP="00035A4F">
      <w:pPr>
        <w:pStyle w:val="Kop1"/>
        <w:ind w:left="1350" w:right="300"/>
        <w:rPr>
          <w:rFonts w:ascii="Verdana" w:hAnsi="Verdana"/>
          <w:i/>
          <w:iCs/>
          <w:color w:val="53A927"/>
          <w:sz w:val="26"/>
          <w:szCs w:val="26"/>
        </w:rPr>
      </w:pPr>
      <w:r>
        <w:rPr>
          <w:rFonts w:ascii="Verdana" w:hAnsi="Verdana"/>
          <w:i/>
          <w:iCs/>
          <w:color w:val="53A927"/>
          <w:sz w:val="26"/>
          <w:szCs w:val="26"/>
        </w:rPr>
        <w:lastRenderedPageBreak/>
        <w:t>Het in kaart brengen van de risico’s</w:t>
      </w:r>
    </w:p>
    <w:tbl>
      <w:tblPr>
        <w:tblW w:w="1920" w:type="dxa"/>
        <w:jc w:val="center"/>
        <w:tblCellSpacing w:w="0" w:type="dxa"/>
        <w:tblCellMar>
          <w:left w:w="0" w:type="dxa"/>
          <w:right w:w="0" w:type="dxa"/>
        </w:tblCellMar>
        <w:tblLook w:val="04A0" w:firstRow="1" w:lastRow="0" w:firstColumn="1" w:lastColumn="0" w:noHBand="0" w:noVBand="1"/>
      </w:tblPr>
      <w:tblGrid>
        <w:gridCol w:w="792"/>
        <w:gridCol w:w="1605"/>
      </w:tblGrid>
      <w:tr w:rsidR="00035A4F" w:rsidTr="00035A4F">
        <w:trPr>
          <w:tblCellSpacing w:w="0" w:type="dxa"/>
          <w:jc w:val="center"/>
        </w:trPr>
        <w:tc>
          <w:tcPr>
            <w:tcW w:w="636" w:type="dxa"/>
            <w:shd w:val="clear" w:color="auto" w:fill="0B3581"/>
            <w:vAlign w:val="bottom"/>
            <w:hideMark/>
          </w:tcPr>
          <w:p w:rsidR="00035A4F" w:rsidRDefault="00035A4F">
            <w:pPr>
              <w:rPr>
                <w:rFonts w:ascii="Verdana" w:hAnsi="Verdana"/>
                <w:color w:val="0B3581"/>
                <w:sz w:val="18"/>
                <w:szCs w:val="18"/>
              </w:rPr>
            </w:pPr>
            <w:r>
              <w:rPr>
                <w:rFonts w:ascii="Verdana" w:hAnsi="Verdana"/>
                <w:noProof/>
                <w:color w:val="0B3581"/>
                <w:sz w:val="18"/>
                <w:szCs w:val="18"/>
                <w:lang w:eastAsia="nl-NL"/>
              </w:rPr>
              <w:drawing>
                <wp:inline distT="0" distB="0" distL="0" distR="0">
                  <wp:extent cx="502920" cy="182880"/>
                  <wp:effectExtent l="0" t="0" r="0" b="7620"/>
                  <wp:docPr id="5" name="Afbeelding 5" descr="http://www.leren.nl/images/sidebox-img-g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ren.nl/images/sidebox-img-g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c>
          <w:tcPr>
            <w:tcW w:w="1284" w:type="dxa"/>
            <w:shd w:val="clear" w:color="auto" w:fill="0B3581"/>
            <w:vAlign w:val="center"/>
            <w:hideMark/>
          </w:tcPr>
          <w:p w:rsidR="00035A4F" w:rsidRDefault="00DC02AF">
            <w:pPr>
              <w:rPr>
                <w:rFonts w:ascii="Verdana" w:hAnsi="Verdana"/>
                <w:b/>
                <w:bCs/>
                <w:color w:val="FFFFFF"/>
                <w:sz w:val="15"/>
                <w:szCs w:val="15"/>
              </w:rPr>
            </w:pPr>
            <w:hyperlink r:id="rId20" w:history="1">
              <w:r w:rsidR="00035A4F">
                <w:rPr>
                  <w:rStyle w:val="Hyperlink"/>
                  <w:rFonts w:ascii="Verdana" w:hAnsi="Verdana"/>
                  <w:b/>
                  <w:bCs/>
                  <w:color w:val="FFFFFF"/>
                  <w:sz w:val="15"/>
                  <w:szCs w:val="15"/>
                </w:rPr>
                <w:t>Risicomanagement</w:t>
              </w:r>
            </w:hyperlink>
          </w:p>
        </w:tc>
      </w:tr>
      <w:tr w:rsidR="00035A4F" w:rsidTr="00035A4F">
        <w:trPr>
          <w:tblCellSpacing w:w="0" w:type="dxa"/>
          <w:jc w:val="center"/>
        </w:trPr>
        <w:tc>
          <w:tcPr>
            <w:tcW w:w="0" w:type="auto"/>
            <w:gridSpan w:val="2"/>
            <w:tcBorders>
              <w:top w:val="single" w:sz="2" w:space="0" w:color="0B3581"/>
              <w:left w:val="single" w:sz="6" w:space="0" w:color="0B3581"/>
              <w:bottom w:val="single" w:sz="6" w:space="0" w:color="0B3581"/>
              <w:right w:val="single" w:sz="6" w:space="0" w:color="0B3581"/>
            </w:tcBorders>
            <w:tcMar>
              <w:top w:w="75" w:type="dxa"/>
              <w:left w:w="150" w:type="dxa"/>
              <w:bottom w:w="75" w:type="dxa"/>
              <w:right w:w="150" w:type="dxa"/>
            </w:tcMar>
            <w:hideMark/>
          </w:tcPr>
          <w:p w:rsidR="00035A4F" w:rsidRDefault="00035A4F">
            <w:pPr>
              <w:spacing w:after="240"/>
              <w:rPr>
                <w:rFonts w:ascii="Verdana" w:hAnsi="Verdana"/>
                <w:color w:val="0B3581"/>
                <w:sz w:val="18"/>
                <w:szCs w:val="18"/>
              </w:rPr>
            </w:pPr>
            <w:r>
              <w:rPr>
                <w:rFonts w:ascii="Verdana" w:hAnsi="Verdana"/>
                <w:color w:val="0B3581"/>
                <w:sz w:val="18"/>
                <w:szCs w:val="18"/>
              </w:rPr>
              <w:t>Inhoud:</w:t>
            </w:r>
          </w:p>
          <w:p w:rsidR="00035A4F" w:rsidRDefault="00DC02AF" w:rsidP="00035A4F">
            <w:pPr>
              <w:spacing w:after="0"/>
              <w:rPr>
                <w:rFonts w:ascii="Verdana" w:hAnsi="Verdana"/>
                <w:color w:val="0B3581"/>
                <w:sz w:val="18"/>
                <w:szCs w:val="18"/>
              </w:rPr>
            </w:pPr>
            <w:hyperlink r:id="rId21" w:history="1">
              <w:r w:rsidR="00035A4F">
                <w:rPr>
                  <w:rStyle w:val="Hyperlink"/>
                  <w:rFonts w:ascii="Verdana" w:hAnsi="Verdana"/>
                  <w:color w:val="0B3581"/>
                  <w:sz w:val="18"/>
                  <w:szCs w:val="18"/>
                </w:rPr>
                <w:t>Wat is risico?</w:t>
              </w:r>
            </w:hyperlink>
          </w:p>
          <w:p w:rsidR="00035A4F" w:rsidRDefault="00DC02AF" w:rsidP="00035A4F">
            <w:pPr>
              <w:rPr>
                <w:rFonts w:ascii="Verdana" w:hAnsi="Verdana"/>
                <w:color w:val="0B3581"/>
                <w:sz w:val="18"/>
                <w:szCs w:val="18"/>
              </w:rPr>
            </w:pPr>
            <w:hyperlink r:id="rId22" w:history="1">
              <w:r w:rsidR="00035A4F">
                <w:rPr>
                  <w:rStyle w:val="Hyperlink"/>
                  <w:rFonts w:ascii="Verdana" w:hAnsi="Verdana"/>
                  <w:color w:val="0B3581"/>
                  <w:sz w:val="18"/>
                  <w:szCs w:val="18"/>
                </w:rPr>
                <w:t>Risicoanalyse</w:t>
              </w:r>
            </w:hyperlink>
          </w:p>
          <w:p w:rsidR="00035A4F" w:rsidRDefault="00DC02AF" w:rsidP="00035A4F">
            <w:pPr>
              <w:numPr>
                <w:ilvl w:val="0"/>
                <w:numId w:val="19"/>
              </w:numPr>
              <w:spacing w:before="100" w:beforeAutospacing="1" w:after="48" w:line="240" w:lineRule="auto"/>
              <w:ind w:left="270" w:right="30"/>
              <w:rPr>
                <w:rFonts w:ascii="Verdana" w:hAnsi="Verdana"/>
                <w:color w:val="0B3581"/>
                <w:sz w:val="18"/>
                <w:szCs w:val="18"/>
              </w:rPr>
            </w:pPr>
            <w:hyperlink r:id="rId23" w:history="1">
              <w:r w:rsidR="00035A4F">
                <w:rPr>
                  <w:rStyle w:val="Hyperlink"/>
                  <w:rFonts w:ascii="Verdana" w:hAnsi="Verdana"/>
                  <w:color w:val="0B3581"/>
                  <w:sz w:val="18"/>
                  <w:szCs w:val="18"/>
                </w:rPr>
                <w:t>Bepaal het doel</w:t>
              </w:r>
            </w:hyperlink>
          </w:p>
          <w:p w:rsidR="00035A4F" w:rsidRDefault="00035A4F" w:rsidP="00035A4F">
            <w:pPr>
              <w:numPr>
                <w:ilvl w:val="0"/>
                <w:numId w:val="20"/>
              </w:numPr>
              <w:shd w:val="clear" w:color="auto" w:fill="DDDDDD"/>
              <w:spacing w:before="100" w:beforeAutospacing="1" w:after="48" w:line="240" w:lineRule="auto"/>
              <w:ind w:left="270" w:right="30"/>
              <w:rPr>
                <w:rFonts w:ascii="Verdana" w:hAnsi="Verdana"/>
                <w:color w:val="0B3581"/>
                <w:sz w:val="18"/>
                <w:szCs w:val="18"/>
              </w:rPr>
            </w:pPr>
            <w:r>
              <w:rPr>
                <w:rStyle w:val="inhoud-current"/>
                <w:rFonts w:ascii="Verdana" w:hAnsi="Verdana"/>
                <w:b/>
                <w:bCs/>
                <w:color w:val="0B3581"/>
                <w:sz w:val="18"/>
                <w:szCs w:val="18"/>
              </w:rPr>
              <w:t>Breng risico's in kaart</w:t>
            </w:r>
          </w:p>
          <w:p w:rsidR="00035A4F" w:rsidRDefault="00DC02AF" w:rsidP="00035A4F">
            <w:pPr>
              <w:numPr>
                <w:ilvl w:val="0"/>
                <w:numId w:val="21"/>
              </w:numPr>
              <w:spacing w:before="100" w:beforeAutospacing="1" w:after="48" w:line="240" w:lineRule="auto"/>
              <w:ind w:left="270" w:right="30"/>
              <w:rPr>
                <w:rFonts w:ascii="Verdana" w:hAnsi="Verdana"/>
                <w:color w:val="0B3581"/>
                <w:sz w:val="18"/>
                <w:szCs w:val="18"/>
              </w:rPr>
            </w:pPr>
            <w:hyperlink r:id="rId24" w:history="1">
              <w:r w:rsidR="00035A4F">
                <w:rPr>
                  <w:rStyle w:val="Hyperlink"/>
                  <w:rFonts w:ascii="Verdana" w:hAnsi="Verdana"/>
                  <w:color w:val="0B3581"/>
                  <w:sz w:val="18"/>
                  <w:szCs w:val="18"/>
                </w:rPr>
                <w:t>Stel prioriteiten</w:t>
              </w:r>
            </w:hyperlink>
          </w:p>
          <w:p w:rsidR="00035A4F" w:rsidRDefault="00DC02AF" w:rsidP="00035A4F">
            <w:pPr>
              <w:spacing w:after="0"/>
              <w:rPr>
                <w:rFonts w:ascii="Verdana" w:hAnsi="Verdana"/>
                <w:color w:val="0B3581"/>
                <w:sz w:val="18"/>
                <w:szCs w:val="18"/>
              </w:rPr>
            </w:pPr>
            <w:hyperlink r:id="rId25" w:history="1">
              <w:r w:rsidR="00035A4F">
                <w:rPr>
                  <w:rStyle w:val="Hyperlink"/>
                  <w:rFonts w:ascii="Verdana" w:hAnsi="Verdana"/>
                  <w:color w:val="0B3581"/>
                  <w:sz w:val="18"/>
                  <w:szCs w:val="18"/>
                </w:rPr>
                <w:t>Risicobeheersing</w:t>
              </w:r>
            </w:hyperlink>
          </w:p>
          <w:p w:rsidR="00035A4F" w:rsidRDefault="00DC02AF" w:rsidP="00035A4F">
            <w:pPr>
              <w:rPr>
                <w:rFonts w:ascii="Verdana" w:hAnsi="Verdana"/>
                <w:color w:val="0B3581"/>
                <w:sz w:val="18"/>
                <w:szCs w:val="18"/>
              </w:rPr>
            </w:pPr>
            <w:hyperlink r:id="rId26" w:history="1">
              <w:r w:rsidR="00035A4F">
                <w:rPr>
                  <w:rStyle w:val="Hyperlink"/>
                  <w:rFonts w:ascii="Verdana" w:hAnsi="Verdana"/>
                  <w:color w:val="0B3581"/>
                  <w:sz w:val="18"/>
                  <w:szCs w:val="18"/>
                </w:rPr>
                <w:t>Enterprise Risk Management (ERM)</w:t>
              </w:r>
            </w:hyperlink>
          </w:p>
          <w:p w:rsidR="00035A4F" w:rsidRDefault="00DC02AF" w:rsidP="00035A4F">
            <w:pPr>
              <w:numPr>
                <w:ilvl w:val="0"/>
                <w:numId w:val="22"/>
              </w:numPr>
              <w:spacing w:before="100" w:beforeAutospacing="1" w:after="48" w:line="240" w:lineRule="auto"/>
              <w:ind w:left="270" w:right="30"/>
              <w:rPr>
                <w:rFonts w:ascii="Verdana" w:hAnsi="Verdana"/>
                <w:color w:val="0B3581"/>
                <w:sz w:val="18"/>
                <w:szCs w:val="18"/>
              </w:rPr>
            </w:pPr>
            <w:hyperlink r:id="rId27" w:history="1">
              <w:r w:rsidR="00035A4F">
                <w:rPr>
                  <w:rStyle w:val="Hyperlink"/>
                  <w:rFonts w:ascii="Verdana" w:hAnsi="Verdana"/>
                  <w:color w:val="0B3581"/>
                  <w:sz w:val="18"/>
                  <w:szCs w:val="18"/>
                </w:rPr>
                <w:t>Lessen uit het verleden</w:t>
              </w:r>
            </w:hyperlink>
          </w:p>
          <w:p w:rsidR="00035A4F" w:rsidRDefault="00DC02AF" w:rsidP="00035A4F">
            <w:pPr>
              <w:numPr>
                <w:ilvl w:val="0"/>
                <w:numId w:val="23"/>
              </w:numPr>
              <w:spacing w:before="100" w:beforeAutospacing="1" w:after="48" w:line="240" w:lineRule="auto"/>
              <w:ind w:left="270" w:right="30"/>
              <w:rPr>
                <w:rFonts w:ascii="Verdana" w:hAnsi="Verdana"/>
                <w:color w:val="0B3581"/>
                <w:sz w:val="18"/>
                <w:szCs w:val="18"/>
              </w:rPr>
            </w:pPr>
            <w:hyperlink r:id="rId28" w:history="1">
              <w:r w:rsidR="00035A4F">
                <w:rPr>
                  <w:rStyle w:val="Hyperlink"/>
                  <w:rFonts w:ascii="Verdana" w:hAnsi="Verdana"/>
                  <w:color w:val="0B3581"/>
                  <w:sz w:val="18"/>
                  <w:szCs w:val="18"/>
                </w:rPr>
                <w:t>Voorwaarden voor ERM</w:t>
              </w:r>
            </w:hyperlink>
          </w:p>
        </w:tc>
      </w:tr>
    </w:tbl>
    <w:p w:rsidR="00035A4F" w:rsidRDefault="00035A4F" w:rsidP="00035A4F">
      <w:pPr>
        <w:pStyle w:val="Normaalweb"/>
        <w:spacing w:before="240" w:beforeAutospacing="0" w:after="240" w:afterAutospacing="0"/>
        <w:ind w:left="1350" w:right="450"/>
        <w:rPr>
          <w:rFonts w:ascii="Verdana" w:hAnsi="Verdana"/>
          <w:color w:val="0B3581"/>
          <w:sz w:val="18"/>
          <w:szCs w:val="18"/>
        </w:rPr>
      </w:pPr>
      <w:r>
        <w:rPr>
          <w:rFonts w:ascii="Verdana" w:hAnsi="Verdana"/>
          <w:color w:val="0B3581"/>
          <w:sz w:val="18"/>
          <w:szCs w:val="18"/>
        </w:rPr>
        <w:t>Nadat het</w:t>
      </w:r>
      <w:r>
        <w:rPr>
          <w:rStyle w:val="apple-converted-space"/>
          <w:rFonts w:ascii="Verdana" w:hAnsi="Verdana"/>
          <w:color w:val="0B3581"/>
          <w:sz w:val="18"/>
          <w:szCs w:val="18"/>
        </w:rPr>
        <w:t> </w:t>
      </w:r>
      <w:hyperlink r:id="rId29" w:history="1">
        <w:r>
          <w:rPr>
            <w:rStyle w:val="Hyperlink"/>
            <w:rFonts w:ascii="Verdana" w:eastAsiaTheme="majorEastAsia" w:hAnsi="Verdana"/>
            <w:color w:val="0B3581"/>
            <w:sz w:val="18"/>
            <w:szCs w:val="18"/>
          </w:rPr>
          <w:t>doel van de risicoanalyse</w:t>
        </w:r>
      </w:hyperlink>
      <w:r>
        <w:rPr>
          <w:rStyle w:val="apple-converted-space"/>
          <w:rFonts w:ascii="Verdana" w:hAnsi="Verdana"/>
          <w:color w:val="0B3581"/>
          <w:sz w:val="18"/>
          <w:szCs w:val="18"/>
        </w:rPr>
        <w:t> </w:t>
      </w:r>
      <w:r>
        <w:rPr>
          <w:rFonts w:ascii="Verdana" w:hAnsi="Verdana"/>
          <w:color w:val="0B3581"/>
          <w:sz w:val="18"/>
          <w:szCs w:val="18"/>
        </w:rPr>
        <w:t>bepaald is, moet er binnen dit beperkte doel zo breed mogelijk gekeken worden naar risico’s. Hierbij moet rekening worden gehouden met verschillende invalshoeken.</w:t>
      </w:r>
    </w:p>
    <w:p w:rsidR="00035A4F" w:rsidRDefault="00035A4F" w:rsidP="00035A4F">
      <w:pPr>
        <w:numPr>
          <w:ilvl w:val="0"/>
          <w:numId w:val="24"/>
        </w:numPr>
        <w:spacing w:before="100" w:beforeAutospacing="1" w:after="48" w:line="240" w:lineRule="auto"/>
        <w:ind w:left="1350" w:right="900"/>
        <w:rPr>
          <w:rFonts w:ascii="Verdana" w:hAnsi="Verdana"/>
          <w:color w:val="0B3581"/>
          <w:sz w:val="18"/>
          <w:szCs w:val="18"/>
        </w:rPr>
      </w:pPr>
      <w:r>
        <w:rPr>
          <w:rStyle w:val="Zwaar"/>
          <w:rFonts w:ascii="Verdana" w:hAnsi="Verdana"/>
          <w:color w:val="0B3581"/>
          <w:sz w:val="18"/>
          <w:szCs w:val="18"/>
        </w:rPr>
        <w:t>Organisatorisch</w:t>
      </w:r>
      <w:r>
        <w:rPr>
          <w:rFonts w:ascii="Verdana" w:hAnsi="Verdana"/>
          <w:color w:val="0B3581"/>
          <w:sz w:val="18"/>
          <w:szCs w:val="18"/>
        </w:rPr>
        <w:t>: Zijn er projectprocedures? Is er afstemming tussen deelprojecten? Worden materiaal en personeel tijdig besteld? Worden contracten op tijd opgesteld? Is het personeel goed opgeleid?</w:t>
      </w:r>
    </w:p>
    <w:p w:rsidR="00035A4F" w:rsidRDefault="00035A4F" w:rsidP="00035A4F">
      <w:pPr>
        <w:numPr>
          <w:ilvl w:val="0"/>
          <w:numId w:val="25"/>
        </w:numPr>
        <w:spacing w:before="100" w:beforeAutospacing="1" w:after="48" w:line="240" w:lineRule="auto"/>
        <w:ind w:left="1350" w:right="900"/>
        <w:rPr>
          <w:rFonts w:ascii="Verdana" w:hAnsi="Verdana"/>
          <w:color w:val="0B3581"/>
          <w:sz w:val="18"/>
          <w:szCs w:val="18"/>
        </w:rPr>
      </w:pPr>
      <w:r>
        <w:rPr>
          <w:rStyle w:val="Zwaar"/>
          <w:rFonts w:ascii="Verdana" w:hAnsi="Verdana"/>
          <w:color w:val="0B3581"/>
          <w:sz w:val="18"/>
          <w:szCs w:val="18"/>
        </w:rPr>
        <w:t>Juridisch</w:t>
      </w:r>
      <w:r>
        <w:rPr>
          <w:rFonts w:ascii="Verdana" w:hAnsi="Verdana"/>
          <w:color w:val="0B3581"/>
          <w:sz w:val="18"/>
          <w:szCs w:val="18"/>
        </w:rPr>
        <w:t>: hoeveel inzicht is er in alle wettelijke vereisten op het gebied van veiligheid en milieu?</w:t>
      </w:r>
    </w:p>
    <w:p w:rsidR="00035A4F" w:rsidRDefault="00035A4F" w:rsidP="00035A4F">
      <w:pPr>
        <w:numPr>
          <w:ilvl w:val="0"/>
          <w:numId w:val="26"/>
        </w:numPr>
        <w:spacing w:before="100" w:beforeAutospacing="1" w:after="48" w:line="240" w:lineRule="auto"/>
        <w:ind w:left="1350" w:right="900"/>
        <w:rPr>
          <w:rFonts w:ascii="Verdana" w:hAnsi="Verdana"/>
          <w:color w:val="0B3581"/>
          <w:sz w:val="18"/>
          <w:szCs w:val="18"/>
        </w:rPr>
      </w:pPr>
      <w:r>
        <w:rPr>
          <w:rStyle w:val="Zwaar"/>
          <w:rFonts w:ascii="Verdana" w:hAnsi="Verdana"/>
          <w:color w:val="0B3581"/>
          <w:sz w:val="18"/>
          <w:szCs w:val="18"/>
        </w:rPr>
        <w:t>Financieel</w:t>
      </w:r>
      <w:r>
        <w:rPr>
          <w:rFonts w:ascii="Verdana" w:hAnsi="Verdana"/>
          <w:color w:val="0B3581"/>
          <w:sz w:val="18"/>
          <w:szCs w:val="18"/>
        </w:rPr>
        <w:t>: Prijsstijging materialen, tariefwijzigingen, faillissement opdrachtgever, afwijkingen in de aannames wat betreft afschrijving en belasting</w:t>
      </w:r>
    </w:p>
    <w:p w:rsidR="00035A4F" w:rsidRDefault="00035A4F" w:rsidP="00035A4F">
      <w:pPr>
        <w:pStyle w:val="Normaalweb"/>
        <w:spacing w:before="240" w:beforeAutospacing="0" w:after="240" w:afterAutospacing="0"/>
        <w:ind w:left="1350" w:right="450"/>
        <w:rPr>
          <w:rFonts w:ascii="Verdana" w:hAnsi="Verdana"/>
          <w:color w:val="0B3581"/>
          <w:sz w:val="18"/>
          <w:szCs w:val="18"/>
        </w:rPr>
      </w:pPr>
      <w:r>
        <w:rPr>
          <w:rFonts w:ascii="Verdana" w:hAnsi="Verdana"/>
          <w:color w:val="0B3581"/>
          <w:sz w:val="18"/>
          <w:szCs w:val="18"/>
        </w:rPr>
        <w:t>Afhankelijk van het soort project komen de volgende aspecten wellicht ook nog in aanmerking:</w:t>
      </w:r>
    </w:p>
    <w:p w:rsidR="00035A4F" w:rsidRDefault="00035A4F" w:rsidP="00035A4F">
      <w:pPr>
        <w:numPr>
          <w:ilvl w:val="0"/>
          <w:numId w:val="27"/>
        </w:numPr>
        <w:spacing w:before="100" w:beforeAutospacing="1" w:after="48" w:line="240" w:lineRule="auto"/>
        <w:ind w:left="1350" w:right="900"/>
        <w:rPr>
          <w:ins w:id="34" w:author="Unknown"/>
          <w:rFonts w:ascii="Verdana" w:hAnsi="Verdana"/>
          <w:color w:val="0B3581"/>
          <w:sz w:val="18"/>
          <w:szCs w:val="18"/>
        </w:rPr>
      </w:pPr>
      <w:ins w:id="35" w:author="Unknown">
        <w:r>
          <w:rPr>
            <w:rFonts w:ascii="Verdana" w:hAnsi="Verdana"/>
            <w:color w:val="0B3581"/>
            <w:sz w:val="18"/>
            <w:szCs w:val="18"/>
          </w:rPr>
          <w:t>ruimtelijk/planologisch (voor bouwprojecten bijvoorbeeld)</w:t>
        </w:r>
      </w:ins>
    </w:p>
    <w:p w:rsidR="00035A4F" w:rsidRDefault="00035A4F" w:rsidP="00035A4F">
      <w:pPr>
        <w:numPr>
          <w:ilvl w:val="0"/>
          <w:numId w:val="27"/>
        </w:numPr>
        <w:spacing w:before="100" w:beforeAutospacing="1" w:after="48" w:line="240" w:lineRule="auto"/>
        <w:ind w:left="1350" w:right="900"/>
        <w:rPr>
          <w:ins w:id="36" w:author="Unknown"/>
          <w:rFonts w:ascii="Verdana" w:hAnsi="Verdana"/>
          <w:color w:val="0B3581"/>
          <w:sz w:val="18"/>
          <w:szCs w:val="18"/>
        </w:rPr>
      </w:pPr>
      <w:ins w:id="37" w:author="Unknown">
        <w:r>
          <w:rPr>
            <w:rFonts w:ascii="Verdana" w:hAnsi="Verdana"/>
            <w:color w:val="0B3581"/>
            <w:sz w:val="18"/>
            <w:szCs w:val="18"/>
          </w:rPr>
          <w:t>politiek/bestuurlijk</w:t>
        </w:r>
      </w:ins>
    </w:p>
    <w:p w:rsidR="00035A4F" w:rsidRDefault="00035A4F" w:rsidP="00035A4F">
      <w:pPr>
        <w:numPr>
          <w:ilvl w:val="0"/>
          <w:numId w:val="27"/>
        </w:numPr>
        <w:spacing w:before="100" w:beforeAutospacing="1" w:after="48" w:line="240" w:lineRule="auto"/>
        <w:ind w:left="1350" w:right="900"/>
        <w:rPr>
          <w:ins w:id="38" w:author="Unknown"/>
          <w:rFonts w:ascii="Verdana" w:hAnsi="Verdana"/>
          <w:color w:val="0B3581"/>
          <w:sz w:val="18"/>
          <w:szCs w:val="18"/>
        </w:rPr>
      </w:pPr>
      <w:ins w:id="39" w:author="Unknown">
        <w:r>
          <w:rPr>
            <w:rFonts w:ascii="Verdana" w:hAnsi="Verdana"/>
            <w:color w:val="0B3581"/>
            <w:sz w:val="18"/>
            <w:szCs w:val="18"/>
          </w:rPr>
          <w:t>technisch</w:t>
        </w:r>
      </w:ins>
    </w:p>
    <w:p w:rsidR="00035A4F" w:rsidRDefault="00035A4F" w:rsidP="00035A4F">
      <w:pPr>
        <w:pStyle w:val="Kop2"/>
        <w:spacing w:before="240" w:beforeAutospacing="0" w:after="240" w:afterAutospacing="0"/>
        <w:ind w:left="1350" w:right="300"/>
        <w:rPr>
          <w:ins w:id="40" w:author="Unknown"/>
          <w:rFonts w:ascii="Verdana" w:hAnsi="Verdana"/>
          <w:i/>
          <w:iCs/>
          <w:color w:val="53A927"/>
          <w:sz w:val="26"/>
          <w:szCs w:val="26"/>
        </w:rPr>
      </w:pPr>
      <w:ins w:id="41" w:author="Unknown">
        <w:r>
          <w:rPr>
            <w:rFonts w:ascii="Verdana" w:hAnsi="Verdana"/>
            <w:i/>
            <w:iCs/>
            <w:color w:val="53A927"/>
            <w:sz w:val="26"/>
            <w:szCs w:val="26"/>
          </w:rPr>
          <w:t>De formulering van een risico</w:t>
        </w:r>
      </w:ins>
    </w:p>
    <w:p w:rsidR="00035A4F" w:rsidRDefault="00035A4F" w:rsidP="00035A4F">
      <w:pPr>
        <w:pStyle w:val="Normaalweb"/>
        <w:spacing w:before="240" w:beforeAutospacing="0" w:after="240" w:afterAutospacing="0"/>
        <w:ind w:left="1350" w:right="450"/>
        <w:rPr>
          <w:ins w:id="42" w:author="Unknown"/>
          <w:rFonts w:ascii="Verdana" w:hAnsi="Verdana"/>
          <w:color w:val="0B3581"/>
          <w:sz w:val="18"/>
          <w:szCs w:val="18"/>
        </w:rPr>
      </w:pPr>
      <w:ins w:id="43" w:author="Unknown">
        <w:r>
          <w:rPr>
            <w:rFonts w:ascii="Verdana" w:hAnsi="Verdana"/>
            <w:color w:val="0B3581"/>
            <w:sz w:val="18"/>
            <w:szCs w:val="18"/>
          </w:rPr>
          <w:t>Formuleer het risico concreet. Een risico bestaat uit meer dan één woord. Beschrijf</w:t>
        </w:r>
        <w:r>
          <w:rPr>
            <w:rStyle w:val="apple-converted-space"/>
            <w:rFonts w:ascii="Verdana" w:hAnsi="Verdana"/>
            <w:color w:val="0B3581"/>
            <w:sz w:val="18"/>
            <w:szCs w:val="18"/>
          </w:rPr>
          <w:t> </w:t>
        </w:r>
        <w:r>
          <w:rPr>
            <w:rStyle w:val="Zwaar"/>
            <w:rFonts w:ascii="Verdana" w:hAnsi="Verdana"/>
            <w:color w:val="0B3581"/>
            <w:sz w:val="18"/>
            <w:szCs w:val="18"/>
          </w:rPr>
          <w:t>wat</w:t>
        </w:r>
        <w:r>
          <w:rPr>
            <w:rStyle w:val="apple-converted-space"/>
            <w:rFonts w:ascii="Verdana" w:hAnsi="Verdana"/>
            <w:color w:val="0B3581"/>
            <w:sz w:val="18"/>
            <w:szCs w:val="18"/>
          </w:rPr>
          <w:t> </w:t>
        </w:r>
        <w:r>
          <w:rPr>
            <w:rFonts w:ascii="Verdana" w:hAnsi="Verdana"/>
            <w:color w:val="0B3581"/>
            <w:sz w:val="18"/>
            <w:szCs w:val="18"/>
          </w:rPr>
          <w:t>er niet goed kan gaan, waardoor dat</w:t>
        </w:r>
        <w:r>
          <w:rPr>
            <w:rStyle w:val="apple-converted-space"/>
            <w:rFonts w:ascii="Verdana" w:hAnsi="Verdana"/>
            <w:color w:val="0B3581"/>
            <w:sz w:val="18"/>
            <w:szCs w:val="18"/>
          </w:rPr>
          <w:t> </w:t>
        </w:r>
        <w:r>
          <w:rPr>
            <w:rStyle w:val="Zwaar"/>
            <w:rFonts w:ascii="Verdana" w:hAnsi="Verdana"/>
            <w:color w:val="0B3581"/>
            <w:sz w:val="18"/>
            <w:szCs w:val="18"/>
          </w:rPr>
          <w:t>veroorzaakt</w:t>
        </w:r>
        <w:r>
          <w:rPr>
            <w:rStyle w:val="apple-converted-space"/>
            <w:rFonts w:ascii="Verdana" w:hAnsi="Verdana"/>
            <w:color w:val="0B3581"/>
            <w:sz w:val="18"/>
            <w:szCs w:val="18"/>
          </w:rPr>
          <w:t> </w:t>
        </w:r>
        <w:r>
          <w:rPr>
            <w:rFonts w:ascii="Verdana" w:hAnsi="Verdana"/>
            <w:color w:val="0B3581"/>
            <w:sz w:val="18"/>
            <w:szCs w:val="18"/>
          </w:rPr>
          <w:t>wordt en wat het</w:t>
        </w:r>
        <w:r>
          <w:rPr>
            <w:rStyle w:val="apple-converted-space"/>
            <w:rFonts w:ascii="Verdana" w:hAnsi="Verdana"/>
            <w:color w:val="0B3581"/>
            <w:sz w:val="18"/>
            <w:szCs w:val="18"/>
          </w:rPr>
          <w:t> </w:t>
        </w:r>
        <w:r>
          <w:rPr>
            <w:rStyle w:val="Zwaar"/>
            <w:rFonts w:ascii="Verdana" w:hAnsi="Verdana"/>
            <w:color w:val="0B3581"/>
            <w:sz w:val="18"/>
            <w:szCs w:val="18"/>
          </w:rPr>
          <w:t>gevolg</w:t>
        </w:r>
        <w:r>
          <w:rPr>
            <w:rStyle w:val="apple-converted-space"/>
            <w:rFonts w:ascii="Verdana" w:hAnsi="Verdana"/>
            <w:color w:val="0B3581"/>
            <w:sz w:val="18"/>
            <w:szCs w:val="18"/>
          </w:rPr>
          <w:t> </w:t>
        </w:r>
        <w:r>
          <w:rPr>
            <w:rFonts w:ascii="Verdana" w:hAnsi="Verdana"/>
            <w:color w:val="0B3581"/>
            <w:sz w:val="18"/>
            <w:szCs w:val="18"/>
          </w:rPr>
          <w:t>ervan is. De beschrijving van het risico moet helpen bij de omschrijving van een maatregel.</w:t>
        </w:r>
      </w:ins>
    </w:p>
    <w:p w:rsidR="00035A4F" w:rsidRDefault="00035A4F" w:rsidP="00035A4F">
      <w:pPr>
        <w:pStyle w:val="Normaalweb"/>
        <w:spacing w:before="240" w:beforeAutospacing="0" w:after="240" w:afterAutospacing="0"/>
        <w:ind w:left="1350" w:right="450"/>
        <w:rPr>
          <w:ins w:id="44" w:author="Unknown"/>
          <w:rFonts w:ascii="Verdana" w:hAnsi="Verdana"/>
          <w:color w:val="0B3581"/>
          <w:sz w:val="18"/>
          <w:szCs w:val="18"/>
        </w:rPr>
      </w:pPr>
      <w:ins w:id="45" w:author="Unknown">
        <w:r>
          <w:rPr>
            <w:rFonts w:ascii="Verdana" w:hAnsi="Verdana"/>
            <w:color w:val="0B3581"/>
            <w:sz w:val="18"/>
            <w:szCs w:val="18"/>
          </w:rPr>
          <w:lastRenderedPageBreak/>
          <w:t>Voorbeelden van onjuiste en juiste formuleringen, in de context van een bouwproject:</w:t>
        </w:r>
      </w:ins>
    </w:p>
    <w:tbl>
      <w:tblPr>
        <w:tblW w:w="0" w:type="auto"/>
        <w:tblInd w:w="1350" w:type="dxa"/>
        <w:tblCellMar>
          <w:top w:w="15" w:type="dxa"/>
          <w:left w:w="15" w:type="dxa"/>
          <w:bottom w:w="15" w:type="dxa"/>
          <w:right w:w="15" w:type="dxa"/>
        </w:tblCellMar>
        <w:tblLook w:val="04A0" w:firstRow="1" w:lastRow="0" w:firstColumn="1" w:lastColumn="0" w:noHBand="0" w:noVBand="1"/>
      </w:tblPr>
      <w:tblGrid>
        <w:gridCol w:w="2368"/>
        <w:gridCol w:w="5654"/>
      </w:tblGrid>
      <w:tr w:rsid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Onjuiste formulering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Juiste formulering</w:t>
            </w:r>
          </w:p>
        </w:tc>
      </w:tr>
      <w:tr w:rsid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Betonrot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Betonreparaties moeten laten uitvoeren door een gespecialiseerd bedrijf omdat blijkt dat de fundering met betonrot is aangetast</w:t>
            </w:r>
          </w:p>
        </w:tc>
      </w:tr>
      <w:tr w:rsid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Zijn de vergunningen op tijd?</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Vergunningen worden niet op tijd verleend</w:t>
            </w:r>
          </w:p>
        </w:tc>
      </w:tr>
      <w:tr w:rsid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De aannemer rekent een hogere prijs</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Default="00035A4F">
            <w:pPr>
              <w:spacing w:before="120" w:after="120"/>
              <w:rPr>
                <w:rFonts w:ascii="Verdana" w:hAnsi="Verdana"/>
                <w:color w:val="0B3581"/>
                <w:sz w:val="18"/>
                <w:szCs w:val="18"/>
              </w:rPr>
            </w:pPr>
            <w:r>
              <w:rPr>
                <w:rFonts w:ascii="Verdana" w:hAnsi="Verdana"/>
                <w:color w:val="0B3581"/>
                <w:sz w:val="18"/>
                <w:szCs w:val="18"/>
              </w:rPr>
              <w:t>De aannemer komt, door een overspannen markt, met een hogere prijs dan geraamd</w:t>
            </w:r>
          </w:p>
        </w:tc>
      </w:tr>
    </w:tbl>
    <w:p w:rsidR="00035A4F" w:rsidRDefault="00035A4F" w:rsidP="00035A4F">
      <w:pPr>
        <w:pStyle w:val="Kop3"/>
        <w:spacing w:before="240" w:after="240"/>
        <w:ind w:left="1350" w:right="300"/>
        <w:rPr>
          <w:ins w:id="46" w:author="Unknown"/>
          <w:rFonts w:ascii="Verdana" w:hAnsi="Verdana"/>
          <w:color w:val="53A927"/>
          <w:sz w:val="24"/>
          <w:szCs w:val="24"/>
        </w:rPr>
      </w:pPr>
      <w:ins w:id="47" w:author="Unknown">
        <w:r>
          <w:rPr>
            <w:rFonts w:ascii="Verdana" w:hAnsi="Verdana"/>
            <w:color w:val="53A927"/>
            <w:sz w:val="24"/>
            <w:szCs w:val="24"/>
          </w:rPr>
          <w:t>Manieren om risico’s weer te geven</w:t>
        </w:r>
      </w:ins>
    </w:p>
    <w:p w:rsidR="00035A4F" w:rsidRDefault="00035A4F" w:rsidP="00035A4F">
      <w:pPr>
        <w:pStyle w:val="Normaalweb"/>
        <w:spacing w:before="240" w:beforeAutospacing="0" w:after="240" w:afterAutospacing="0"/>
        <w:ind w:left="1350" w:right="450"/>
        <w:rPr>
          <w:ins w:id="48" w:author="Unknown"/>
          <w:rFonts w:ascii="Verdana" w:hAnsi="Verdana"/>
          <w:color w:val="0B3581"/>
          <w:sz w:val="18"/>
          <w:szCs w:val="18"/>
        </w:rPr>
      </w:pPr>
      <w:ins w:id="49" w:author="Unknown">
        <w:r>
          <w:rPr>
            <w:rFonts w:ascii="Verdana" w:hAnsi="Verdana"/>
            <w:color w:val="0B3581"/>
            <w:sz w:val="18"/>
            <w:szCs w:val="18"/>
          </w:rPr>
          <w:t>Als er meerdere risico’s zijn waartussen een samenhang bestaat, kunnen ze worden weergegeven in schema’s. Bijvoorbeeld:</w:t>
        </w:r>
      </w:ins>
    </w:p>
    <w:p w:rsidR="00035A4F" w:rsidRDefault="00035A4F" w:rsidP="00035A4F">
      <w:pPr>
        <w:numPr>
          <w:ilvl w:val="0"/>
          <w:numId w:val="28"/>
        </w:numPr>
        <w:spacing w:before="100" w:beforeAutospacing="1" w:after="48" w:line="240" w:lineRule="auto"/>
        <w:ind w:left="1350" w:right="900"/>
        <w:rPr>
          <w:ins w:id="50" w:author="Unknown"/>
          <w:rFonts w:ascii="Verdana" w:hAnsi="Verdana"/>
          <w:color w:val="0B3581"/>
          <w:sz w:val="18"/>
          <w:szCs w:val="18"/>
        </w:rPr>
      </w:pPr>
      <w:ins w:id="51" w:author="Unknown">
        <w:r>
          <w:rPr>
            <w:rFonts w:ascii="Verdana" w:hAnsi="Verdana"/>
            <w:color w:val="0B3581"/>
            <w:sz w:val="18"/>
            <w:szCs w:val="18"/>
          </w:rPr>
          <w:t>Oorzaak/gevolgdiagrammen: per risico worden de oorzaken en gevolgen in een diagram gezet</w:t>
        </w:r>
      </w:ins>
    </w:p>
    <w:p w:rsidR="00035A4F" w:rsidRDefault="00035A4F" w:rsidP="00035A4F">
      <w:pPr>
        <w:numPr>
          <w:ilvl w:val="0"/>
          <w:numId w:val="28"/>
        </w:numPr>
        <w:spacing w:before="100" w:beforeAutospacing="1" w:after="48" w:line="240" w:lineRule="auto"/>
        <w:ind w:left="1350" w:right="900"/>
        <w:rPr>
          <w:ins w:id="52" w:author="Unknown"/>
          <w:rFonts w:ascii="Verdana" w:hAnsi="Verdana"/>
          <w:color w:val="0B3581"/>
          <w:sz w:val="18"/>
          <w:szCs w:val="18"/>
        </w:rPr>
      </w:pPr>
      <w:ins w:id="53" w:author="Unknown">
        <w:r>
          <w:rPr>
            <w:rFonts w:ascii="Verdana" w:hAnsi="Verdana"/>
            <w:color w:val="0B3581"/>
            <w:sz w:val="18"/>
            <w:szCs w:val="18"/>
          </w:rPr>
          <w:t>Foutenbomen: hierbij ligt de nadruk op het identificeren van de fouten</w:t>
        </w:r>
      </w:ins>
    </w:p>
    <w:p w:rsidR="00035A4F" w:rsidRDefault="00035A4F" w:rsidP="00035A4F">
      <w:pPr>
        <w:numPr>
          <w:ilvl w:val="0"/>
          <w:numId w:val="28"/>
        </w:numPr>
        <w:spacing w:before="100" w:beforeAutospacing="1" w:after="48" w:line="240" w:lineRule="auto"/>
        <w:ind w:left="1350" w:right="900"/>
        <w:rPr>
          <w:ins w:id="54" w:author="Unknown"/>
          <w:rFonts w:ascii="Verdana" w:hAnsi="Verdana"/>
          <w:color w:val="0B3581"/>
          <w:sz w:val="18"/>
          <w:szCs w:val="18"/>
        </w:rPr>
      </w:pPr>
      <w:ins w:id="55" w:author="Unknown">
        <w:r>
          <w:rPr>
            <w:rFonts w:ascii="Verdana" w:hAnsi="Verdana"/>
            <w:color w:val="0B3581"/>
            <w:sz w:val="18"/>
            <w:szCs w:val="18"/>
          </w:rPr>
          <w:t>Gebeurtenissenbomen: het risico is hierin de ‘begingebeurtenis’. Tot welke gevolgen kan deze leiden?</w:t>
        </w:r>
      </w:ins>
    </w:p>
    <w:p w:rsidR="00035A4F" w:rsidRDefault="00035A4F" w:rsidP="00035A4F">
      <w:pPr>
        <w:pStyle w:val="Normaalweb"/>
        <w:spacing w:before="240" w:beforeAutospacing="0" w:after="240" w:afterAutospacing="0"/>
        <w:ind w:left="1350" w:right="450"/>
        <w:rPr>
          <w:ins w:id="56" w:author="Unknown"/>
          <w:rFonts w:ascii="Verdana" w:hAnsi="Verdana"/>
          <w:color w:val="0B3581"/>
          <w:sz w:val="18"/>
          <w:szCs w:val="18"/>
        </w:rPr>
      </w:pPr>
      <w:ins w:id="57" w:author="Unknown">
        <w:r>
          <w:rPr>
            <w:rFonts w:ascii="Verdana" w:hAnsi="Verdana"/>
            <w:color w:val="0B3581"/>
            <w:sz w:val="18"/>
            <w:szCs w:val="18"/>
          </w:rPr>
          <w:t>Een voorbeeld van een oorzaak/gevolgdiagram voor een bouwproject:</w:t>
        </w:r>
      </w:ins>
    </w:p>
    <w:p w:rsidR="00035A4F" w:rsidRDefault="00035A4F" w:rsidP="00035A4F">
      <w:r>
        <w:rPr>
          <w:noProof/>
          <w:lang w:eastAsia="nl-NL"/>
        </w:rPr>
        <w:drawing>
          <wp:inline distT="0" distB="0" distL="0" distR="0">
            <wp:extent cx="5288280" cy="2766060"/>
            <wp:effectExtent l="0" t="0" r="7620" b="0"/>
            <wp:docPr id="4" name="Afbeelding 4" descr="Enkele gevolgen van het wijzigen van de locatie van de werkzaamh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kele gevolgen van het wijzigen van de locatie van de werkzaamhed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88280" cy="2766060"/>
                    </a:xfrm>
                    <a:prstGeom prst="rect">
                      <a:avLst/>
                    </a:prstGeom>
                    <a:noFill/>
                    <a:ln>
                      <a:noFill/>
                    </a:ln>
                  </pic:spPr>
                </pic:pic>
              </a:graphicData>
            </a:graphic>
          </wp:inline>
        </w:drawing>
      </w:r>
    </w:p>
    <w:p w:rsidR="00035A4F" w:rsidRDefault="00035A4F">
      <w:r>
        <w:br w:type="page"/>
      </w:r>
    </w:p>
    <w:p w:rsidR="00035A4F" w:rsidRPr="00035A4F" w:rsidRDefault="00035A4F" w:rsidP="00035A4F">
      <w:pPr>
        <w:spacing w:before="100" w:beforeAutospacing="1" w:after="100" w:afterAutospacing="1" w:line="240" w:lineRule="auto"/>
        <w:ind w:left="1350" w:right="300"/>
        <w:outlineLvl w:val="0"/>
        <w:rPr>
          <w:rFonts w:ascii="Verdana" w:eastAsia="Times New Roman" w:hAnsi="Verdana" w:cs="Times New Roman"/>
          <w:b/>
          <w:bCs/>
          <w:i/>
          <w:iCs/>
          <w:color w:val="53A927"/>
          <w:kern w:val="36"/>
          <w:sz w:val="26"/>
          <w:szCs w:val="26"/>
          <w:lang w:eastAsia="nl-NL"/>
        </w:rPr>
      </w:pPr>
      <w:r w:rsidRPr="00035A4F">
        <w:rPr>
          <w:rFonts w:ascii="Verdana" w:eastAsia="Times New Roman" w:hAnsi="Verdana" w:cs="Times New Roman"/>
          <w:b/>
          <w:bCs/>
          <w:i/>
          <w:iCs/>
          <w:color w:val="53A927"/>
          <w:kern w:val="36"/>
          <w:sz w:val="26"/>
          <w:szCs w:val="26"/>
          <w:lang w:eastAsia="nl-NL"/>
        </w:rPr>
        <w:lastRenderedPageBreak/>
        <w:t>Stel prioriteiten: welke risico’s zijn het belangrijkst?</w:t>
      </w:r>
    </w:p>
    <w:tbl>
      <w:tblPr>
        <w:tblW w:w="1920" w:type="dxa"/>
        <w:jc w:val="center"/>
        <w:tblCellSpacing w:w="0" w:type="dxa"/>
        <w:tblCellMar>
          <w:left w:w="0" w:type="dxa"/>
          <w:right w:w="0" w:type="dxa"/>
        </w:tblCellMar>
        <w:tblLook w:val="04A0" w:firstRow="1" w:lastRow="0" w:firstColumn="1" w:lastColumn="0" w:noHBand="0" w:noVBand="1"/>
      </w:tblPr>
      <w:tblGrid>
        <w:gridCol w:w="792"/>
        <w:gridCol w:w="1605"/>
      </w:tblGrid>
      <w:tr w:rsidR="00035A4F" w:rsidRPr="00035A4F" w:rsidTr="00035A4F">
        <w:trPr>
          <w:tblCellSpacing w:w="0" w:type="dxa"/>
          <w:jc w:val="center"/>
        </w:trPr>
        <w:tc>
          <w:tcPr>
            <w:tcW w:w="636" w:type="dxa"/>
            <w:shd w:val="clear" w:color="auto" w:fill="0B3581"/>
            <w:vAlign w:val="bottom"/>
            <w:hideMark/>
          </w:tcPr>
          <w:p w:rsidR="00035A4F" w:rsidRPr="00035A4F" w:rsidRDefault="00035A4F" w:rsidP="00035A4F">
            <w:pPr>
              <w:spacing w:after="0" w:line="240" w:lineRule="auto"/>
              <w:rPr>
                <w:rFonts w:ascii="Verdana" w:eastAsia="Times New Roman" w:hAnsi="Verdana" w:cs="Times New Roman"/>
                <w:color w:val="0B3581"/>
                <w:sz w:val="18"/>
                <w:szCs w:val="18"/>
                <w:lang w:eastAsia="nl-NL"/>
              </w:rPr>
            </w:pPr>
            <w:r>
              <w:rPr>
                <w:rFonts w:ascii="Verdana" w:eastAsia="Times New Roman" w:hAnsi="Verdana" w:cs="Times New Roman"/>
                <w:noProof/>
                <w:color w:val="0B3581"/>
                <w:sz w:val="18"/>
                <w:szCs w:val="18"/>
                <w:lang w:eastAsia="nl-NL"/>
              </w:rPr>
              <w:drawing>
                <wp:inline distT="0" distB="0" distL="0" distR="0">
                  <wp:extent cx="502920" cy="182880"/>
                  <wp:effectExtent l="0" t="0" r="0" b="7620"/>
                  <wp:docPr id="9" name="Afbeelding 9" descr="http://www.leren.nl/images/sidebox-img-g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eren.nl/images/sidebox-img-g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c>
          <w:tcPr>
            <w:tcW w:w="1284" w:type="dxa"/>
            <w:shd w:val="clear" w:color="auto" w:fill="0B3581"/>
            <w:vAlign w:val="center"/>
            <w:hideMark/>
          </w:tcPr>
          <w:p w:rsidR="00035A4F" w:rsidRPr="00035A4F" w:rsidRDefault="00DC02AF" w:rsidP="00035A4F">
            <w:pPr>
              <w:spacing w:after="0" w:line="240" w:lineRule="auto"/>
              <w:rPr>
                <w:rFonts w:ascii="Verdana" w:eastAsia="Times New Roman" w:hAnsi="Verdana" w:cs="Times New Roman"/>
                <w:b/>
                <w:bCs/>
                <w:color w:val="FFFFFF"/>
                <w:sz w:val="15"/>
                <w:szCs w:val="15"/>
                <w:lang w:eastAsia="nl-NL"/>
              </w:rPr>
            </w:pPr>
            <w:hyperlink r:id="rId31" w:history="1">
              <w:r w:rsidR="00035A4F" w:rsidRPr="00035A4F">
                <w:rPr>
                  <w:rFonts w:ascii="Verdana" w:eastAsia="Times New Roman" w:hAnsi="Verdana" w:cs="Times New Roman"/>
                  <w:b/>
                  <w:bCs/>
                  <w:color w:val="FFFFFF"/>
                  <w:sz w:val="15"/>
                  <w:szCs w:val="15"/>
                  <w:u w:val="single"/>
                  <w:lang w:eastAsia="nl-NL"/>
                </w:rPr>
                <w:t>Risicomanagement</w:t>
              </w:r>
            </w:hyperlink>
          </w:p>
        </w:tc>
      </w:tr>
      <w:tr w:rsidR="00035A4F" w:rsidRPr="00035A4F" w:rsidTr="00035A4F">
        <w:trPr>
          <w:tblCellSpacing w:w="0" w:type="dxa"/>
          <w:jc w:val="center"/>
        </w:trPr>
        <w:tc>
          <w:tcPr>
            <w:tcW w:w="0" w:type="auto"/>
            <w:gridSpan w:val="2"/>
            <w:tcBorders>
              <w:top w:val="single" w:sz="2" w:space="0" w:color="0B3581"/>
              <w:left w:val="single" w:sz="6" w:space="0" w:color="0B3581"/>
              <w:bottom w:val="single" w:sz="6" w:space="0" w:color="0B3581"/>
              <w:right w:val="single" w:sz="6" w:space="0" w:color="0B3581"/>
            </w:tcBorders>
            <w:tcMar>
              <w:top w:w="75" w:type="dxa"/>
              <w:left w:w="150" w:type="dxa"/>
              <w:bottom w:w="75" w:type="dxa"/>
              <w:right w:w="150" w:type="dxa"/>
            </w:tcMar>
            <w:hideMark/>
          </w:tcPr>
          <w:p w:rsidR="00035A4F" w:rsidRPr="00035A4F" w:rsidRDefault="00035A4F" w:rsidP="00035A4F">
            <w:pPr>
              <w:spacing w:after="24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Inhoud:</w:t>
            </w:r>
          </w:p>
          <w:p w:rsidR="00035A4F" w:rsidRPr="00035A4F" w:rsidRDefault="00DC02AF" w:rsidP="00035A4F">
            <w:pPr>
              <w:spacing w:after="90" w:line="240" w:lineRule="auto"/>
              <w:rPr>
                <w:rFonts w:ascii="Verdana" w:eastAsia="Times New Roman" w:hAnsi="Verdana" w:cs="Times New Roman"/>
                <w:color w:val="0B3581"/>
                <w:sz w:val="18"/>
                <w:szCs w:val="18"/>
                <w:lang w:eastAsia="nl-NL"/>
              </w:rPr>
            </w:pPr>
            <w:hyperlink r:id="rId32" w:history="1">
              <w:r w:rsidR="00035A4F" w:rsidRPr="00035A4F">
                <w:rPr>
                  <w:rFonts w:ascii="Verdana" w:eastAsia="Times New Roman" w:hAnsi="Verdana" w:cs="Times New Roman"/>
                  <w:color w:val="0B3581"/>
                  <w:sz w:val="18"/>
                  <w:szCs w:val="18"/>
                  <w:u w:val="single"/>
                  <w:lang w:eastAsia="nl-NL"/>
                </w:rPr>
                <w:t>Wat is risico?</w:t>
              </w:r>
            </w:hyperlink>
          </w:p>
          <w:p w:rsidR="00035A4F" w:rsidRPr="00035A4F" w:rsidRDefault="00DC02AF" w:rsidP="00035A4F">
            <w:pPr>
              <w:spacing w:after="90" w:line="240" w:lineRule="auto"/>
              <w:rPr>
                <w:rFonts w:ascii="Verdana" w:eastAsia="Times New Roman" w:hAnsi="Verdana" w:cs="Times New Roman"/>
                <w:color w:val="0B3581"/>
                <w:sz w:val="18"/>
                <w:szCs w:val="18"/>
                <w:lang w:eastAsia="nl-NL"/>
              </w:rPr>
            </w:pPr>
            <w:hyperlink r:id="rId33" w:history="1">
              <w:r w:rsidR="00035A4F" w:rsidRPr="00035A4F">
                <w:rPr>
                  <w:rFonts w:ascii="Verdana" w:eastAsia="Times New Roman" w:hAnsi="Verdana" w:cs="Times New Roman"/>
                  <w:color w:val="0B3581"/>
                  <w:sz w:val="18"/>
                  <w:szCs w:val="18"/>
                  <w:u w:val="single"/>
                  <w:lang w:eastAsia="nl-NL"/>
                </w:rPr>
                <w:t>Risicoanalyse</w:t>
              </w:r>
            </w:hyperlink>
          </w:p>
          <w:p w:rsidR="00035A4F" w:rsidRPr="00035A4F" w:rsidRDefault="00DC02AF" w:rsidP="00035A4F">
            <w:pPr>
              <w:numPr>
                <w:ilvl w:val="0"/>
                <w:numId w:val="29"/>
              </w:numPr>
              <w:spacing w:before="100" w:beforeAutospacing="1" w:after="90" w:line="240" w:lineRule="auto"/>
              <w:ind w:left="270" w:right="30"/>
              <w:rPr>
                <w:rFonts w:ascii="Verdana" w:eastAsia="Times New Roman" w:hAnsi="Verdana" w:cs="Times New Roman"/>
                <w:color w:val="0B3581"/>
                <w:sz w:val="18"/>
                <w:szCs w:val="18"/>
                <w:lang w:eastAsia="nl-NL"/>
              </w:rPr>
            </w:pPr>
            <w:hyperlink r:id="rId34" w:history="1">
              <w:r w:rsidR="00035A4F" w:rsidRPr="00035A4F">
                <w:rPr>
                  <w:rFonts w:ascii="Verdana" w:eastAsia="Times New Roman" w:hAnsi="Verdana" w:cs="Times New Roman"/>
                  <w:color w:val="0B3581"/>
                  <w:sz w:val="18"/>
                  <w:szCs w:val="18"/>
                  <w:u w:val="single"/>
                  <w:lang w:eastAsia="nl-NL"/>
                </w:rPr>
                <w:t>Bepaal het doel</w:t>
              </w:r>
            </w:hyperlink>
          </w:p>
          <w:p w:rsidR="00035A4F" w:rsidRPr="00035A4F" w:rsidRDefault="00DC02AF" w:rsidP="00035A4F">
            <w:pPr>
              <w:numPr>
                <w:ilvl w:val="0"/>
                <w:numId w:val="30"/>
              </w:numPr>
              <w:spacing w:before="100" w:beforeAutospacing="1" w:after="90" w:line="240" w:lineRule="auto"/>
              <w:ind w:left="270" w:right="30"/>
              <w:rPr>
                <w:rFonts w:ascii="Verdana" w:eastAsia="Times New Roman" w:hAnsi="Verdana" w:cs="Times New Roman"/>
                <w:color w:val="0B3581"/>
                <w:sz w:val="18"/>
                <w:szCs w:val="18"/>
                <w:lang w:eastAsia="nl-NL"/>
              </w:rPr>
            </w:pPr>
            <w:hyperlink r:id="rId35" w:history="1">
              <w:r w:rsidR="00035A4F" w:rsidRPr="00035A4F">
                <w:rPr>
                  <w:rFonts w:ascii="Verdana" w:eastAsia="Times New Roman" w:hAnsi="Verdana" w:cs="Times New Roman"/>
                  <w:color w:val="0B3581"/>
                  <w:sz w:val="18"/>
                  <w:szCs w:val="18"/>
                  <w:u w:val="single"/>
                  <w:lang w:eastAsia="nl-NL"/>
                </w:rPr>
                <w:t>Breng risico's in kaart</w:t>
              </w:r>
            </w:hyperlink>
          </w:p>
          <w:p w:rsidR="00035A4F" w:rsidRPr="00035A4F" w:rsidRDefault="00035A4F" w:rsidP="00035A4F">
            <w:pPr>
              <w:numPr>
                <w:ilvl w:val="0"/>
                <w:numId w:val="31"/>
              </w:numPr>
              <w:shd w:val="clear" w:color="auto" w:fill="DDDDDD"/>
              <w:spacing w:before="100" w:beforeAutospacing="1" w:after="90" w:line="240" w:lineRule="auto"/>
              <w:ind w:left="270" w:right="30"/>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Stel prioriteiten</w:t>
            </w:r>
          </w:p>
          <w:p w:rsidR="00035A4F" w:rsidRPr="00035A4F" w:rsidRDefault="00DC02AF" w:rsidP="00035A4F">
            <w:pPr>
              <w:spacing w:after="90" w:line="240" w:lineRule="auto"/>
              <w:rPr>
                <w:rFonts w:ascii="Verdana" w:eastAsia="Times New Roman" w:hAnsi="Verdana" w:cs="Times New Roman"/>
                <w:color w:val="0B3581"/>
                <w:sz w:val="18"/>
                <w:szCs w:val="18"/>
                <w:lang w:eastAsia="nl-NL"/>
              </w:rPr>
            </w:pPr>
            <w:hyperlink r:id="rId36" w:history="1">
              <w:r w:rsidR="00035A4F" w:rsidRPr="00035A4F">
                <w:rPr>
                  <w:rFonts w:ascii="Verdana" w:eastAsia="Times New Roman" w:hAnsi="Verdana" w:cs="Times New Roman"/>
                  <w:color w:val="0B3581"/>
                  <w:sz w:val="18"/>
                  <w:szCs w:val="18"/>
                  <w:u w:val="single"/>
                  <w:lang w:eastAsia="nl-NL"/>
                </w:rPr>
                <w:t>Risicobeheersing</w:t>
              </w:r>
            </w:hyperlink>
          </w:p>
          <w:p w:rsidR="00035A4F" w:rsidRPr="00035A4F" w:rsidRDefault="00DC02AF" w:rsidP="00035A4F">
            <w:pPr>
              <w:spacing w:after="90" w:line="240" w:lineRule="auto"/>
              <w:rPr>
                <w:rFonts w:ascii="Verdana" w:eastAsia="Times New Roman" w:hAnsi="Verdana" w:cs="Times New Roman"/>
                <w:color w:val="0B3581"/>
                <w:sz w:val="18"/>
                <w:szCs w:val="18"/>
                <w:lang w:eastAsia="nl-NL"/>
              </w:rPr>
            </w:pPr>
            <w:hyperlink r:id="rId37" w:history="1">
              <w:r w:rsidR="00035A4F" w:rsidRPr="00035A4F">
                <w:rPr>
                  <w:rFonts w:ascii="Verdana" w:eastAsia="Times New Roman" w:hAnsi="Verdana" w:cs="Times New Roman"/>
                  <w:color w:val="0B3581"/>
                  <w:sz w:val="18"/>
                  <w:szCs w:val="18"/>
                  <w:u w:val="single"/>
                  <w:lang w:eastAsia="nl-NL"/>
                </w:rPr>
                <w:t>Enterprise Risk Management (ERM)</w:t>
              </w:r>
            </w:hyperlink>
          </w:p>
          <w:p w:rsidR="00035A4F" w:rsidRPr="00035A4F" w:rsidRDefault="00DC02AF" w:rsidP="00035A4F">
            <w:pPr>
              <w:numPr>
                <w:ilvl w:val="0"/>
                <w:numId w:val="32"/>
              </w:numPr>
              <w:spacing w:before="100" w:beforeAutospacing="1" w:after="90" w:line="240" w:lineRule="auto"/>
              <w:ind w:left="270" w:right="30"/>
              <w:rPr>
                <w:rFonts w:ascii="Verdana" w:eastAsia="Times New Roman" w:hAnsi="Verdana" w:cs="Times New Roman"/>
                <w:color w:val="0B3581"/>
                <w:sz w:val="18"/>
                <w:szCs w:val="18"/>
                <w:lang w:eastAsia="nl-NL"/>
              </w:rPr>
            </w:pPr>
            <w:hyperlink r:id="rId38" w:history="1">
              <w:r w:rsidR="00035A4F" w:rsidRPr="00035A4F">
                <w:rPr>
                  <w:rFonts w:ascii="Verdana" w:eastAsia="Times New Roman" w:hAnsi="Verdana" w:cs="Times New Roman"/>
                  <w:color w:val="0B3581"/>
                  <w:sz w:val="18"/>
                  <w:szCs w:val="18"/>
                  <w:u w:val="single"/>
                  <w:lang w:eastAsia="nl-NL"/>
                </w:rPr>
                <w:t>Lessen uit het verleden</w:t>
              </w:r>
            </w:hyperlink>
          </w:p>
          <w:p w:rsidR="00035A4F" w:rsidRPr="00035A4F" w:rsidRDefault="00DC02AF" w:rsidP="00035A4F">
            <w:pPr>
              <w:numPr>
                <w:ilvl w:val="0"/>
                <w:numId w:val="33"/>
              </w:numPr>
              <w:spacing w:before="100" w:beforeAutospacing="1" w:after="90" w:line="240" w:lineRule="auto"/>
              <w:ind w:left="270" w:right="30"/>
              <w:rPr>
                <w:rFonts w:ascii="Verdana" w:eastAsia="Times New Roman" w:hAnsi="Verdana" w:cs="Times New Roman"/>
                <w:color w:val="0B3581"/>
                <w:sz w:val="18"/>
                <w:szCs w:val="18"/>
                <w:lang w:eastAsia="nl-NL"/>
              </w:rPr>
            </w:pPr>
            <w:hyperlink r:id="rId39" w:history="1">
              <w:r w:rsidR="00035A4F" w:rsidRPr="00035A4F">
                <w:rPr>
                  <w:rFonts w:ascii="Verdana" w:eastAsia="Times New Roman" w:hAnsi="Verdana" w:cs="Times New Roman"/>
                  <w:color w:val="0B3581"/>
                  <w:sz w:val="18"/>
                  <w:szCs w:val="18"/>
                  <w:u w:val="single"/>
                  <w:lang w:eastAsia="nl-NL"/>
                </w:rPr>
                <w:t>Voorwaarden voor ERM</w:t>
              </w:r>
            </w:hyperlink>
          </w:p>
        </w:tc>
      </w:tr>
    </w:tbl>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Het aantal risico’s dat is vastgesteld en weergegeven, kan heel groot zijn. Er moet een volgorde van belangrijkheid gemaakt worden. Dat kan door de risico’s rechtstreeks punten toe te kennen. Het kan ook door kans en grootte van het gevolg los te beoordelen en vervolgens met elkaar te vermenigvuldigen.</w:t>
      </w:r>
    </w:p>
    <w:p w:rsidR="00035A4F" w:rsidRPr="00035A4F" w:rsidRDefault="00035A4F" w:rsidP="00035A4F">
      <w:pPr>
        <w:spacing w:before="240" w:after="240" w:line="240" w:lineRule="auto"/>
        <w:ind w:left="1350" w:right="300"/>
        <w:outlineLvl w:val="1"/>
        <w:rPr>
          <w:rFonts w:ascii="Verdana" w:eastAsia="Times New Roman" w:hAnsi="Verdana" w:cs="Times New Roman"/>
          <w:b/>
          <w:bCs/>
          <w:i/>
          <w:iCs/>
          <w:color w:val="53A927"/>
          <w:sz w:val="26"/>
          <w:szCs w:val="26"/>
          <w:lang w:eastAsia="nl-NL"/>
        </w:rPr>
      </w:pPr>
      <w:r w:rsidRPr="00035A4F">
        <w:rPr>
          <w:rFonts w:ascii="Verdana" w:eastAsia="Times New Roman" w:hAnsi="Verdana" w:cs="Times New Roman"/>
          <w:b/>
          <w:bCs/>
          <w:i/>
          <w:iCs/>
          <w:color w:val="53A927"/>
          <w:sz w:val="26"/>
          <w:szCs w:val="26"/>
          <w:lang w:eastAsia="nl-NL"/>
        </w:rPr>
        <w:t>Puntenverdeling</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Een methode om de prioriteit van de risico te bepalen, is het toekennen van punten. Stel, er zijn vijf deelnemers aan de analyse en tien risico’s. Geef elke deelnemer 100 punten, die hij mag verdelen over alle tien risico’s. Daarbij kan nog worden afgesproken dat de punten niet allemaal aan één risico mogen worden toebedeeld, maar bijvoorbeeld aan minimaal vijf van de tien.</w:t>
      </w: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1682"/>
        <w:gridCol w:w="523"/>
        <w:gridCol w:w="523"/>
        <w:gridCol w:w="523"/>
        <w:gridCol w:w="523"/>
        <w:gridCol w:w="523"/>
        <w:gridCol w:w="523"/>
        <w:gridCol w:w="523"/>
        <w:gridCol w:w="523"/>
        <w:gridCol w:w="523"/>
        <w:gridCol w:w="499"/>
        <w:gridCol w:w="1134"/>
      </w:tblGrid>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Risico/Deelnemer</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4</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6</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7</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8</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9</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Punten per deelnemer</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Deelnemer A</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proofErr w:type="spellStart"/>
            <w:r w:rsidRPr="00035A4F">
              <w:rPr>
                <w:rFonts w:ascii="Verdana" w:eastAsia="Times New Roman" w:hAnsi="Verdana" w:cs="Times New Roman"/>
                <w:color w:val="0B3581"/>
                <w:sz w:val="18"/>
                <w:szCs w:val="18"/>
                <w:lang w:eastAsia="nl-NL"/>
              </w:rPr>
              <w:t>Deeln</w:t>
            </w:r>
            <w:proofErr w:type="spellEnd"/>
            <w:r w:rsidRPr="00035A4F">
              <w:rPr>
                <w:rFonts w:ascii="Verdana" w:eastAsia="Times New Roman" w:hAnsi="Verdana" w:cs="Times New Roman"/>
                <w:color w:val="0B3581"/>
                <w:sz w:val="18"/>
                <w:szCs w:val="18"/>
                <w:lang w:eastAsia="nl-NL"/>
              </w:rPr>
              <w:t>. B</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proofErr w:type="spellStart"/>
            <w:r w:rsidRPr="00035A4F">
              <w:rPr>
                <w:rFonts w:ascii="Verdana" w:eastAsia="Times New Roman" w:hAnsi="Verdana" w:cs="Times New Roman"/>
                <w:color w:val="0B3581"/>
                <w:sz w:val="18"/>
                <w:szCs w:val="18"/>
                <w:lang w:eastAsia="nl-NL"/>
              </w:rPr>
              <w:lastRenderedPageBreak/>
              <w:t>Deeln</w:t>
            </w:r>
            <w:proofErr w:type="spellEnd"/>
            <w:r w:rsidRPr="00035A4F">
              <w:rPr>
                <w:rFonts w:ascii="Verdana" w:eastAsia="Times New Roman" w:hAnsi="Verdana" w:cs="Times New Roman"/>
                <w:color w:val="0B3581"/>
                <w:sz w:val="18"/>
                <w:szCs w:val="18"/>
                <w:lang w:eastAsia="nl-NL"/>
              </w:rPr>
              <w:t>. C</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proofErr w:type="spellStart"/>
            <w:r w:rsidRPr="00035A4F">
              <w:rPr>
                <w:rFonts w:ascii="Verdana" w:eastAsia="Times New Roman" w:hAnsi="Verdana" w:cs="Times New Roman"/>
                <w:color w:val="0B3581"/>
                <w:sz w:val="18"/>
                <w:szCs w:val="18"/>
                <w:lang w:eastAsia="nl-NL"/>
              </w:rPr>
              <w:t>Deeln</w:t>
            </w:r>
            <w:proofErr w:type="spellEnd"/>
            <w:r w:rsidRPr="00035A4F">
              <w:rPr>
                <w:rFonts w:ascii="Verdana" w:eastAsia="Times New Roman" w:hAnsi="Verdana" w:cs="Times New Roman"/>
                <w:color w:val="0B3581"/>
                <w:sz w:val="18"/>
                <w:szCs w:val="18"/>
                <w:lang w:eastAsia="nl-NL"/>
              </w:rPr>
              <w:t>. D</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proofErr w:type="spellStart"/>
            <w:r w:rsidRPr="00035A4F">
              <w:rPr>
                <w:rFonts w:ascii="Verdana" w:eastAsia="Times New Roman" w:hAnsi="Verdana" w:cs="Times New Roman"/>
                <w:color w:val="0B3581"/>
                <w:sz w:val="18"/>
                <w:szCs w:val="18"/>
                <w:lang w:eastAsia="nl-NL"/>
              </w:rPr>
              <w:t>Deeln</w:t>
            </w:r>
            <w:proofErr w:type="spellEnd"/>
            <w:r w:rsidRPr="00035A4F">
              <w:rPr>
                <w:rFonts w:ascii="Verdana" w:eastAsia="Times New Roman" w:hAnsi="Verdana" w:cs="Times New Roman"/>
                <w:color w:val="0B3581"/>
                <w:sz w:val="18"/>
                <w:szCs w:val="18"/>
                <w:lang w:eastAsia="nl-NL"/>
              </w:rPr>
              <w:t>. 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Totaal</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35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95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55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35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80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40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85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60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5</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b/>
                <w:bCs/>
                <w:color w:val="0B3581"/>
                <w:sz w:val="18"/>
                <w:szCs w:val="18"/>
                <w:lang w:eastAsia="nl-NL"/>
              </w:rPr>
              <w:t>500</w:t>
            </w:r>
          </w:p>
        </w:tc>
      </w:tr>
    </w:tbl>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Op basis van de stemming kan er een top tien worden gemaakt. In de top tien van risico’s gebaseerd op bovenstaande tabel, zou risico 2 dus bovenaan staan.</w:t>
      </w:r>
    </w:p>
    <w:tbl>
      <w:tblPr>
        <w:tblW w:w="2160" w:type="dxa"/>
        <w:jc w:val="center"/>
        <w:tblCellSpacing w:w="0" w:type="dxa"/>
        <w:tblCellMar>
          <w:left w:w="0" w:type="dxa"/>
          <w:right w:w="0" w:type="dxa"/>
        </w:tblCellMar>
        <w:tblLook w:val="04A0" w:firstRow="1" w:lastRow="0" w:firstColumn="1" w:lastColumn="0" w:noHBand="0" w:noVBand="1"/>
      </w:tblPr>
      <w:tblGrid>
        <w:gridCol w:w="1265"/>
        <w:gridCol w:w="2048"/>
      </w:tblGrid>
      <w:tr w:rsidR="00035A4F" w:rsidRPr="00035A4F" w:rsidTr="00035A4F">
        <w:trPr>
          <w:tblCellSpacing w:w="0" w:type="dxa"/>
          <w:jc w:val="center"/>
        </w:trPr>
        <w:tc>
          <w:tcPr>
            <w:tcW w:w="636" w:type="dxa"/>
            <w:shd w:val="clear" w:color="auto" w:fill="0B3581"/>
            <w:vAlign w:val="center"/>
            <w:hideMark/>
          </w:tcPr>
          <w:p w:rsidR="00035A4F" w:rsidRPr="00035A4F" w:rsidRDefault="00035A4F" w:rsidP="00035A4F">
            <w:pPr>
              <w:spacing w:after="0" w:line="240" w:lineRule="auto"/>
              <w:rPr>
                <w:rFonts w:ascii="Verdana" w:eastAsia="Times New Roman" w:hAnsi="Verdana" w:cs="Times New Roman"/>
                <w:color w:val="0B3581"/>
                <w:sz w:val="18"/>
                <w:szCs w:val="18"/>
                <w:lang w:eastAsia="nl-NL"/>
              </w:rPr>
            </w:pPr>
            <w:r>
              <w:rPr>
                <w:rFonts w:ascii="Verdana" w:eastAsia="Times New Roman" w:hAnsi="Verdana" w:cs="Times New Roman"/>
                <w:noProof/>
                <w:color w:val="0B3581"/>
                <w:sz w:val="18"/>
                <w:szCs w:val="18"/>
                <w:lang w:eastAsia="nl-NL"/>
              </w:rPr>
              <w:drawing>
                <wp:inline distT="0" distB="0" distL="0" distR="0">
                  <wp:extent cx="502920" cy="182880"/>
                  <wp:effectExtent l="0" t="0" r="0" b="7620"/>
                  <wp:docPr id="8" name="Afbeelding 8" descr="http://www.leren.nl/images/sidebox-img-g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eren.nl/images/sidebox-img-g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 cy="182880"/>
                          </a:xfrm>
                          <a:prstGeom prst="rect">
                            <a:avLst/>
                          </a:prstGeom>
                          <a:noFill/>
                          <a:ln>
                            <a:noFill/>
                          </a:ln>
                        </pic:spPr>
                      </pic:pic>
                    </a:graphicData>
                  </a:graphic>
                </wp:inline>
              </w:drawing>
            </w:r>
          </w:p>
        </w:tc>
        <w:tc>
          <w:tcPr>
            <w:tcW w:w="1524" w:type="dxa"/>
            <w:shd w:val="clear" w:color="auto" w:fill="0B3581"/>
            <w:vAlign w:val="center"/>
            <w:hideMark/>
          </w:tcPr>
          <w:p w:rsidR="00035A4F" w:rsidRPr="00035A4F" w:rsidRDefault="00035A4F" w:rsidP="00035A4F">
            <w:pPr>
              <w:spacing w:after="0" w:line="240" w:lineRule="auto"/>
              <w:rPr>
                <w:rFonts w:ascii="Verdana" w:eastAsia="Times New Roman" w:hAnsi="Verdana" w:cs="Times New Roman"/>
                <w:b/>
                <w:bCs/>
                <w:color w:val="FFFFFF"/>
                <w:sz w:val="15"/>
                <w:szCs w:val="15"/>
                <w:lang w:eastAsia="nl-NL"/>
              </w:rPr>
            </w:pPr>
            <w:r w:rsidRPr="00035A4F">
              <w:rPr>
                <w:rFonts w:ascii="Verdana" w:eastAsia="Times New Roman" w:hAnsi="Verdana" w:cs="Times New Roman"/>
                <w:b/>
                <w:bCs/>
                <w:color w:val="FFFFFF"/>
                <w:sz w:val="15"/>
                <w:szCs w:val="15"/>
                <w:lang w:eastAsia="nl-NL"/>
              </w:rPr>
              <w:t>Stemkastjes</w:t>
            </w:r>
          </w:p>
        </w:tc>
      </w:tr>
      <w:tr w:rsidR="00035A4F" w:rsidRPr="00035A4F" w:rsidTr="00035A4F">
        <w:trPr>
          <w:tblCellSpacing w:w="0" w:type="dxa"/>
          <w:jc w:val="center"/>
        </w:trPr>
        <w:tc>
          <w:tcPr>
            <w:tcW w:w="0" w:type="auto"/>
            <w:gridSpan w:val="2"/>
            <w:tcBorders>
              <w:top w:val="single" w:sz="2" w:space="0" w:color="0B3581"/>
              <w:left w:val="single" w:sz="6" w:space="0" w:color="0B3581"/>
              <w:bottom w:val="single" w:sz="6" w:space="0" w:color="0B3581"/>
              <w:right w:val="single" w:sz="6" w:space="0" w:color="0B3581"/>
            </w:tcBorders>
            <w:tcMar>
              <w:top w:w="75" w:type="dxa"/>
              <w:left w:w="150" w:type="dxa"/>
              <w:bottom w:w="75" w:type="dxa"/>
              <w:right w:w="150" w:type="dxa"/>
            </w:tcMar>
            <w:hideMark/>
          </w:tcPr>
          <w:p w:rsidR="00035A4F" w:rsidRPr="00035A4F" w:rsidRDefault="00035A4F" w:rsidP="00035A4F">
            <w:pPr>
              <w:spacing w:after="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Kwantificering van risico’s gebeurt bij grote organisaties soms met omvangrijke risk intelligence systemen, die real-time gekoppeld zijn aan informatiesystemen zoals het financiële systeem of het personeelsmanagementsysteem.</w:t>
            </w:r>
            <w:r w:rsidRPr="00035A4F">
              <w:rPr>
                <w:rFonts w:ascii="Verdana" w:eastAsia="Times New Roman" w:hAnsi="Verdana" w:cs="Times New Roman"/>
                <w:color w:val="0B3581"/>
                <w:sz w:val="18"/>
                <w:szCs w:val="18"/>
                <w:lang w:eastAsia="nl-NL"/>
              </w:rPr>
              <w:br/>
              <w:t>Maar het kan soms veel meer kwalitatief of ‘met de natte vinger’. Een chique manier om dit te doen is door middel van stemkastjes. De deelnemers, bijvoorbeeld leden van het management team, zitten bij elkaar en kennen scores toe aan de waarschijnlijkheid en impact van meerdere risico’s. De resultaten zijn direct zichtbaar op het scherm, dus ook verschillen van mening. Het voordeel van zo’n gezamenlijke stemsessie is dat er daarover onmiddellijk gediscussieerd kan worden.</w:t>
            </w:r>
          </w:p>
        </w:tc>
      </w:tr>
    </w:tbl>
    <w:p w:rsidR="00035A4F" w:rsidRPr="00035A4F" w:rsidRDefault="00035A4F" w:rsidP="00035A4F">
      <w:pPr>
        <w:spacing w:before="240" w:after="240" w:line="240" w:lineRule="auto"/>
        <w:ind w:left="1350" w:right="300"/>
        <w:outlineLvl w:val="1"/>
        <w:rPr>
          <w:rFonts w:ascii="Verdana" w:eastAsia="Times New Roman" w:hAnsi="Verdana" w:cs="Times New Roman"/>
          <w:b/>
          <w:bCs/>
          <w:i/>
          <w:iCs/>
          <w:color w:val="53A927"/>
          <w:sz w:val="26"/>
          <w:szCs w:val="26"/>
          <w:lang w:eastAsia="nl-NL"/>
        </w:rPr>
      </w:pPr>
      <w:r w:rsidRPr="00035A4F">
        <w:rPr>
          <w:rFonts w:ascii="Verdana" w:eastAsia="Times New Roman" w:hAnsi="Verdana" w:cs="Times New Roman"/>
          <w:b/>
          <w:bCs/>
          <w:i/>
          <w:iCs/>
          <w:color w:val="53A927"/>
          <w:sz w:val="26"/>
          <w:szCs w:val="26"/>
          <w:lang w:eastAsia="nl-NL"/>
        </w:rPr>
        <w:t>Een andere methode: uitsplitsing kans en gevolg</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 xml:space="preserve">Een andere methode om de grootte van het risico te bepalen, is meer analytisch. Hierbij worden de risico uitgesplitst naar kans en naar gevolg. De kans is een schatting in procenten. Er worden bijvoorbeeld vier </w:t>
      </w:r>
      <w:proofErr w:type="spellStart"/>
      <w:r w:rsidRPr="00035A4F">
        <w:rPr>
          <w:rFonts w:ascii="Verdana" w:eastAsia="Times New Roman" w:hAnsi="Verdana" w:cs="Times New Roman"/>
          <w:color w:val="0B3581"/>
          <w:sz w:val="18"/>
          <w:szCs w:val="18"/>
          <w:lang w:eastAsia="nl-NL"/>
        </w:rPr>
        <w:t>kansklassen</w:t>
      </w:r>
      <w:proofErr w:type="spellEnd"/>
      <w:r w:rsidRPr="00035A4F">
        <w:rPr>
          <w:rFonts w:ascii="Verdana" w:eastAsia="Times New Roman" w:hAnsi="Verdana" w:cs="Times New Roman"/>
          <w:color w:val="0B3581"/>
          <w:sz w:val="18"/>
          <w:szCs w:val="18"/>
          <w:lang w:eastAsia="nl-NL"/>
        </w:rPr>
        <w:t xml:space="preserve"> gemaakt.</w:t>
      </w: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1998"/>
        <w:gridCol w:w="1790"/>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Kans</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Omschrijving</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lastRenderedPageBreak/>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0 tot 5 procent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Onwaarschijnlijk</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 tot 25 procent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Mogelijk</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25 tot 50 procent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Waarschijnlijk</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4</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50 tot 100 procent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Vrijwel zeker</w:t>
            </w:r>
          </w:p>
        </w:tc>
      </w:tr>
    </w:tbl>
    <w:p w:rsidR="00035A4F" w:rsidRPr="00035A4F" w:rsidRDefault="00035A4F" w:rsidP="00035A4F">
      <w:pPr>
        <w:spacing w:before="240" w:after="240" w:line="240" w:lineRule="auto"/>
        <w:ind w:left="1350" w:right="300"/>
        <w:outlineLvl w:val="1"/>
        <w:rPr>
          <w:rFonts w:ascii="Verdana" w:eastAsia="Times New Roman" w:hAnsi="Verdana" w:cs="Times New Roman"/>
          <w:b/>
          <w:bCs/>
          <w:i/>
          <w:iCs/>
          <w:color w:val="53A927"/>
          <w:sz w:val="26"/>
          <w:szCs w:val="26"/>
          <w:lang w:eastAsia="nl-NL"/>
        </w:rPr>
      </w:pPr>
      <w:r w:rsidRPr="00035A4F">
        <w:rPr>
          <w:rFonts w:ascii="Verdana" w:eastAsia="Times New Roman" w:hAnsi="Verdana" w:cs="Times New Roman"/>
          <w:b/>
          <w:bCs/>
          <w:i/>
          <w:iCs/>
          <w:color w:val="53A927"/>
          <w:sz w:val="26"/>
          <w:szCs w:val="26"/>
          <w:lang w:eastAsia="nl-NL"/>
        </w:rPr>
        <w:t>Het bepalen van de grootte van het gevolg</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De tweede stap is het bepalen van het gevolg. Soorten gevolg, genaamd gevolgklassen, zijn tijd, geld, kwaliteit en informatie. Dit zijn slechts vier voor de hand liggende voorbeelden. Per project is het bepalen van de gevolgklassen maatwerk.</w:t>
      </w:r>
    </w:p>
    <w:p w:rsidR="00035A4F" w:rsidRPr="00035A4F" w:rsidRDefault="00035A4F" w:rsidP="00035A4F">
      <w:pPr>
        <w:spacing w:before="240" w:after="240" w:line="240" w:lineRule="auto"/>
        <w:ind w:left="1350" w:right="450"/>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Stel per gevolgklasse vier niveaus vast. Voor tijd en geld worden deze uiteraard uitgedrukt in euro’s en weken/maanden/jaren. Voor kwaliteit en informatie ligt het wat ingewikkelder. Een voorbeeld van de gevolgklasse organisatie is de grootte van het draagvlak voor een bepaalde maatregel.</w:t>
      </w: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2874"/>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Grootte van het draagvlak</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Wordt algeheel gedragen</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Wordt merendeels gedragen</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Wordt beperkt gedragen</w:t>
            </w:r>
          </w:p>
        </w:tc>
      </w:tr>
    </w:tbl>
    <w:p w:rsidR="00035A4F" w:rsidRPr="00035A4F" w:rsidRDefault="00035A4F" w:rsidP="00035A4F">
      <w:pPr>
        <w:spacing w:before="240" w:after="240" w:line="240" w:lineRule="auto"/>
        <w:ind w:left="1350" w:right="450"/>
        <w:rPr>
          <w:ins w:id="58" w:author="Unknown"/>
          <w:rFonts w:ascii="Verdana" w:eastAsia="Times New Roman" w:hAnsi="Verdana" w:cs="Times New Roman"/>
          <w:color w:val="0B3581"/>
          <w:sz w:val="18"/>
          <w:szCs w:val="18"/>
          <w:lang w:eastAsia="nl-NL"/>
        </w:rPr>
      </w:pPr>
      <w:ins w:id="59" w:author="Unknown">
        <w:r w:rsidRPr="00035A4F">
          <w:rPr>
            <w:rFonts w:ascii="Verdana" w:eastAsia="Times New Roman" w:hAnsi="Verdana" w:cs="Times New Roman"/>
            <w:color w:val="0B3581"/>
            <w:sz w:val="18"/>
            <w:szCs w:val="18"/>
            <w:lang w:eastAsia="nl-NL"/>
          </w:rPr>
          <w:t>Het cijfer dat wordt toegekend aan de grootte van het draagvlak (of een andere factor) wordt klasse genoemd. Het wordt later gebruikt om een tabel van kans en gevolg te maken (zie beneden).</w:t>
        </w:r>
      </w:ins>
    </w:p>
    <w:p w:rsidR="00035A4F" w:rsidRPr="00035A4F" w:rsidRDefault="00035A4F" w:rsidP="00035A4F">
      <w:pPr>
        <w:spacing w:before="240" w:after="240" w:line="240" w:lineRule="auto"/>
        <w:ind w:left="1350" w:right="450"/>
        <w:rPr>
          <w:ins w:id="60" w:author="Unknown"/>
          <w:rFonts w:ascii="Verdana" w:eastAsia="Times New Roman" w:hAnsi="Verdana" w:cs="Times New Roman"/>
          <w:color w:val="0B3581"/>
          <w:sz w:val="18"/>
          <w:szCs w:val="18"/>
          <w:lang w:eastAsia="nl-NL"/>
        </w:rPr>
      </w:pPr>
      <w:ins w:id="61" w:author="Unknown">
        <w:r w:rsidRPr="00035A4F">
          <w:rPr>
            <w:rFonts w:ascii="Verdana" w:eastAsia="Times New Roman" w:hAnsi="Verdana" w:cs="Times New Roman"/>
            <w:color w:val="0B3581"/>
            <w:sz w:val="18"/>
            <w:szCs w:val="18"/>
            <w:lang w:eastAsia="nl-NL"/>
          </w:rPr>
          <w:t xml:space="preserve">Afgezien van de genoemde factoren (tijd, geld, </w:t>
        </w:r>
        <w:proofErr w:type="spellStart"/>
        <w:r w:rsidRPr="00035A4F">
          <w:rPr>
            <w:rFonts w:ascii="Verdana" w:eastAsia="Times New Roman" w:hAnsi="Verdana" w:cs="Times New Roman"/>
            <w:color w:val="0B3581"/>
            <w:sz w:val="18"/>
            <w:szCs w:val="18"/>
            <w:lang w:eastAsia="nl-NL"/>
          </w:rPr>
          <w:t>etcetera</w:t>
        </w:r>
        <w:proofErr w:type="spellEnd"/>
        <w:r w:rsidRPr="00035A4F">
          <w:rPr>
            <w:rFonts w:ascii="Verdana" w:eastAsia="Times New Roman" w:hAnsi="Verdana" w:cs="Times New Roman"/>
            <w:color w:val="0B3581"/>
            <w:sz w:val="18"/>
            <w:szCs w:val="18"/>
            <w:lang w:eastAsia="nl-NL"/>
          </w:rPr>
          <w:t>) zijn er nog andere gevolgklassen denkbaar. Wat te denken van marktpositie, netto resultaat, groei en reputatie?</w:t>
        </w:r>
      </w:ins>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3731"/>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Marktpositie</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Leidt niet tot verlies van top-3-positie</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Leidt tot daling naar positie 4</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lastRenderedPageBreak/>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Leidt tot daling naar positie 5 of lager</w:t>
            </w:r>
          </w:p>
        </w:tc>
      </w:tr>
    </w:tbl>
    <w:p w:rsidR="00035A4F" w:rsidRPr="00035A4F" w:rsidRDefault="00035A4F" w:rsidP="00035A4F">
      <w:pPr>
        <w:spacing w:after="0" w:line="240" w:lineRule="auto"/>
        <w:rPr>
          <w:ins w:id="62" w:author="Unknown"/>
          <w:rFonts w:ascii="Times New Roman" w:eastAsia="Times New Roman" w:hAnsi="Times New Roman" w:cs="Times New Roman"/>
          <w:vanish/>
          <w:sz w:val="24"/>
          <w:szCs w:val="24"/>
          <w:lang w:eastAsia="nl-NL"/>
        </w:rPr>
      </w:pP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7140"/>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Netto resultaat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netto resultaat van minder dan 1 procent ten opzichte van begroot resultaat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netto resultaat van meer dan 1 procent maar minder dan 10 procent ten opzichte van het begroot resultaat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netto resultaat van meer dan 10 procent ten opzichte van het begroot resultaat</w:t>
            </w:r>
          </w:p>
        </w:tc>
      </w:tr>
    </w:tbl>
    <w:p w:rsidR="00035A4F" w:rsidRPr="00035A4F" w:rsidRDefault="00035A4F" w:rsidP="00035A4F">
      <w:pPr>
        <w:spacing w:after="0" w:line="240" w:lineRule="auto"/>
        <w:rPr>
          <w:ins w:id="63" w:author="Unknown"/>
          <w:rFonts w:ascii="Times New Roman" w:eastAsia="Times New Roman" w:hAnsi="Times New Roman" w:cs="Times New Roman"/>
          <w:vanish/>
          <w:sz w:val="24"/>
          <w:szCs w:val="24"/>
          <w:lang w:eastAsia="nl-NL"/>
        </w:rPr>
      </w:pP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7140"/>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Groei</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minder dan 1 procent van begrote groei</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meer dan 1 procent maar minder dan 3 procent van begrote groei</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meer dan 3 procent van begrote groei</w:t>
            </w:r>
          </w:p>
        </w:tc>
      </w:tr>
    </w:tbl>
    <w:p w:rsidR="00035A4F" w:rsidRPr="00035A4F" w:rsidRDefault="00035A4F" w:rsidP="00035A4F">
      <w:pPr>
        <w:spacing w:after="0" w:line="240" w:lineRule="auto"/>
        <w:rPr>
          <w:ins w:id="64" w:author="Unknown"/>
          <w:rFonts w:ascii="Times New Roman" w:eastAsia="Times New Roman" w:hAnsi="Times New Roman" w:cs="Times New Roman"/>
          <w:vanish/>
          <w:sz w:val="24"/>
          <w:szCs w:val="24"/>
          <w:lang w:eastAsia="nl-NL"/>
        </w:rPr>
      </w:pPr>
    </w:p>
    <w:tbl>
      <w:tblPr>
        <w:tblW w:w="0" w:type="auto"/>
        <w:tblInd w:w="1350" w:type="dxa"/>
        <w:tblCellMar>
          <w:top w:w="15" w:type="dxa"/>
          <w:left w:w="15" w:type="dxa"/>
          <w:bottom w:w="15" w:type="dxa"/>
          <w:right w:w="15" w:type="dxa"/>
        </w:tblCellMar>
        <w:tblLook w:val="04A0" w:firstRow="1" w:lastRow="0" w:firstColumn="1" w:lastColumn="0" w:noHBand="0" w:noVBand="1"/>
      </w:tblPr>
      <w:tblGrid>
        <w:gridCol w:w="882"/>
        <w:gridCol w:w="4075"/>
      </w:tblGrid>
      <w:tr w:rsidR="00035A4F" w:rsidRPr="00035A4F" w:rsidTr="00035A4F">
        <w:trPr>
          <w:trHeight w:val="285"/>
        </w:trPr>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Klasse</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b/>
                <w:bCs/>
                <w:color w:val="0B3581"/>
                <w:sz w:val="16"/>
                <w:szCs w:val="16"/>
                <w:lang w:eastAsia="nl-NL"/>
              </w:rPr>
            </w:pPr>
            <w:r w:rsidRPr="00035A4F">
              <w:rPr>
                <w:rFonts w:ascii="Verdana" w:eastAsia="Times New Roman" w:hAnsi="Verdana" w:cs="Times New Roman"/>
                <w:b/>
                <w:bCs/>
                <w:color w:val="0B3581"/>
                <w:sz w:val="16"/>
                <w:szCs w:val="16"/>
                <w:lang w:eastAsia="nl-NL"/>
              </w:rPr>
              <w:t>Reputatie</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Geen negatieve aandacht in de media</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Beperkte negatieve aandacht in de media</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Ruime negatieve aandacht in de media</w:t>
            </w:r>
          </w:p>
        </w:tc>
      </w:tr>
    </w:tbl>
    <w:p w:rsidR="00035A4F" w:rsidRPr="00035A4F" w:rsidRDefault="00035A4F" w:rsidP="00035A4F">
      <w:pPr>
        <w:spacing w:before="240" w:after="240" w:line="240" w:lineRule="auto"/>
        <w:ind w:left="1350" w:right="300"/>
        <w:outlineLvl w:val="1"/>
        <w:rPr>
          <w:ins w:id="65" w:author="Unknown"/>
          <w:rFonts w:ascii="Verdana" w:eastAsia="Times New Roman" w:hAnsi="Verdana" w:cs="Times New Roman"/>
          <w:b/>
          <w:bCs/>
          <w:i/>
          <w:iCs/>
          <w:color w:val="53A927"/>
          <w:sz w:val="26"/>
          <w:szCs w:val="26"/>
          <w:lang w:eastAsia="nl-NL"/>
        </w:rPr>
      </w:pPr>
      <w:ins w:id="66" w:author="Unknown">
        <w:r w:rsidRPr="00035A4F">
          <w:rPr>
            <w:rFonts w:ascii="Verdana" w:eastAsia="Times New Roman" w:hAnsi="Verdana" w:cs="Times New Roman"/>
            <w:b/>
            <w:bCs/>
            <w:i/>
            <w:iCs/>
            <w:color w:val="53A927"/>
            <w:sz w:val="26"/>
            <w:szCs w:val="26"/>
            <w:lang w:eastAsia="nl-NL"/>
          </w:rPr>
          <w:t>Vermenigvuldigen kans en gevolg: welk risico krijgt prioriteit?</w:t>
        </w:r>
      </w:ins>
    </w:p>
    <w:p w:rsidR="00035A4F" w:rsidRPr="00035A4F" w:rsidRDefault="00035A4F" w:rsidP="00035A4F">
      <w:pPr>
        <w:spacing w:before="240" w:after="240" w:line="240" w:lineRule="auto"/>
        <w:ind w:left="1350" w:right="450"/>
        <w:rPr>
          <w:ins w:id="67" w:author="Unknown"/>
          <w:rFonts w:ascii="Verdana" w:eastAsia="Times New Roman" w:hAnsi="Verdana" w:cs="Times New Roman"/>
          <w:color w:val="0B3581"/>
          <w:sz w:val="18"/>
          <w:szCs w:val="18"/>
          <w:lang w:eastAsia="nl-NL"/>
        </w:rPr>
      </w:pPr>
      <w:ins w:id="68" w:author="Unknown">
        <w:r w:rsidRPr="00035A4F">
          <w:rPr>
            <w:rFonts w:ascii="Verdana" w:eastAsia="Times New Roman" w:hAnsi="Verdana" w:cs="Times New Roman"/>
            <w:color w:val="0B3581"/>
            <w:sz w:val="18"/>
            <w:szCs w:val="18"/>
            <w:lang w:eastAsia="nl-NL"/>
          </w:rPr>
          <w:t>De belangrijkheid of urgentie van een risico is het product van de kans dat de gebeurtenis optreedt en de grootte van het gevolg. Beide zijn boven behandeld. Doordat de omschrijvingen in een getal zijn uitgedrukt (de klasse) kunnen deze in een matrix vermenigvuldigd worden. De uitkomsten moeten niet al te letterlijk worden genomen, maar geven een grof overzicht van de prioriteit die elk risico zou moeten krijgen. Een risico met een hoge kans van optreden (3) en een grote impact (gevolgklasse 3) heeft natuurlijk een grote urgentie. Een risico met een lage kans van optreden en weinig impact als deze optreedt, is natuurlijk niet zo’n belangrijk risico.</w:t>
        </w:r>
      </w:ins>
    </w:p>
    <w:tbl>
      <w:tblPr>
        <w:tblW w:w="0" w:type="auto"/>
        <w:tblInd w:w="1350" w:type="dxa"/>
        <w:tblCellMar>
          <w:top w:w="15" w:type="dxa"/>
          <w:left w:w="15" w:type="dxa"/>
          <w:bottom w:w="15" w:type="dxa"/>
          <w:right w:w="15" w:type="dxa"/>
        </w:tblCellMar>
        <w:tblLook w:val="04A0" w:firstRow="1" w:lastRow="0" w:firstColumn="1" w:lastColumn="0" w:noHBand="0" w:noVBand="1"/>
      </w:tblPr>
      <w:tblGrid>
        <w:gridCol w:w="3118"/>
        <w:gridCol w:w="1078"/>
        <w:gridCol w:w="1112"/>
        <w:gridCol w:w="1235"/>
        <w:gridCol w:w="1479"/>
      </w:tblGrid>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lastRenderedPageBreak/>
              <w:t>Omschrijving risico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kans</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 (kans x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De bouwvergunning wordt niet op tijd verleend</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6</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Hoogste 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Het personeel heeft een langere inwerktijd nodig dan begroot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Tweede 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Verlies van netto resultaat van meer dan 10 procent ten opzichte van het begroot resultaat</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3</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Tweede prioriteit (gedeeld)</w:t>
            </w:r>
          </w:p>
        </w:tc>
      </w:tr>
    </w:tbl>
    <w:p w:rsidR="00035A4F" w:rsidRPr="00035A4F" w:rsidRDefault="00035A4F" w:rsidP="00035A4F">
      <w:pPr>
        <w:spacing w:before="240" w:after="240" w:line="240" w:lineRule="auto"/>
        <w:ind w:left="1350" w:right="300"/>
        <w:outlineLvl w:val="1"/>
        <w:rPr>
          <w:ins w:id="69" w:author="Unknown"/>
          <w:rFonts w:ascii="Verdana" w:eastAsia="Times New Roman" w:hAnsi="Verdana" w:cs="Times New Roman"/>
          <w:b/>
          <w:bCs/>
          <w:i/>
          <w:iCs/>
          <w:color w:val="53A927"/>
          <w:sz w:val="26"/>
          <w:szCs w:val="26"/>
          <w:lang w:eastAsia="nl-NL"/>
        </w:rPr>
      </w:pPr>
      <w:ins w:id="70" w:author="Unknown">
        <w:r w:rsidRPr="00035A4F">
          <w:rPr>
            <w:rFonts w:ascii="Verdana" w:eastAsia="Times New Roman" w:hAnsi="Verdana" w:cs="Times New Roman"/>
            <w:b/>
            <w:bCs/>
            <w:i/>
            <w:iCs/>
            <w:color w:val="53A927"/>
            <w:sz w:val="26"/>
            <w:szCs w:val="26"/>
            <w:lang w:eastAsia="nl-NL"/>
          </w:rPr>
          <w:t>Kwantitatieve risicoanalyse</w:t>
        </w:r>
      </w:ins>
    </w:p>
    <w:p w:rsidR="00035A4F" w:rsidRPr="00035A4F" w:rsidRDefault="00035A4F" w:rsidP="00035A4F">
      <w:pPr>
        <w:spacing w:before="240" w:after="240" w:line="240" w:lineRule="auto"/>
        <w:ind w:left="1350" w:right="450"/>
        <w:rPr>
          <w:ins w:id="71" w:author="Unknown"/>
          <w:rFonts w:ascii="Verdana" w:eastAsia="Times New Roman" w:hAnsi="Verdana" w:cs="Times New Roman"/>
          <w:color w:val="0B3581"/>
          <w:sz w:val="18"/>
          <w:szCs w:val="18"/>
          <w:lang w:eastAsia="nl-NL"/>
        </w:rPr>
      </w:pPr>
      <w:ins w:id="72" w:author="Unknown">
        <w:r w:rsidRPr="00035A4F">
          <w:rPr>
            <w:rFonts w:ascii="Verdana" w:eastAsia="Times New Roman" w:hAnsi="Verdana" w:cs="Times New Roman"/>
            <w:color w:val="0B3581"/>
            <w:sz w:val="18"/>
            <w:szCs w:val="18"/>
            <w:lang w:eastAsia="nl-NL"/>
          </w:rPr>
          <w:t>Bovenstaande stappen kunnen soms nauwkeuriger in cijfers worden uitgedrukt. Stel, bij een bouwproject wordt het risico op onverwachte bodemsanering op 10 procent geschat en de kosten daarvan op een half miljoen euro. Het product daarvan is dan 50.000 euro en dit kan vergeleken worden met de uitkomst van een ander risico.</w:t>
        </w:r>
      </w:ins>
    </w:p>
    <w:p w:rsidR="00035A4F" w:rsidRPr="00035A4F" w:rsidRDefault="00035A4F" w:rsidP="00035A4F">
      <w:pPr>
        <w:spacing w:before="240" w:after="240" w:line="240" w:lineRule="auto"/>
        <w:ind w:left="1350" w:right="450"/>
        <w:rPr>
          <w:ins w:id="73" w:author="Unknown"/>
          <w:rFonts w:ascii="Verdana" w:eastAsia="Times New Roman" w:hAnsi="Verdana" w:cs="Times New Roman"/>
          <w:color w:val="0B3581"/>
          <w:sz w:val="18"/>
          <w:szCs w:val="18"/>
          <w:lang w:eastAsia="nl-NL"/>
        </w:rPr>
      </w:pPr>
      <w:ins w:id="74" w:author="Unknown">
        <w:r w:rsidRPr="00035A4F">
          <w:rPr>
            <w:rFonts w:ascii="Verdana" w:eastAsia="Times New Roman" w:hAnsi="Verdana" w:cs="Times New Roman"/>
            <w:color w:val="0B3581"/>
            <w:sz w:val="18"/>
            <w:szCs w:val="18"/>
            <w:lang w:eastAsia="nl-NL"/>
          </w:rPr>
          <w:t>Daarbij moet niet uit het oog verloren worden dat het hier om fictieve bedragen gaat! De getallen zijn geen echte bedragen, maar het product van kans en een bedrag. Dit laat een gevaar zien van kwantitatieve analyse: er kan de indruk worden gewekt van een exactheid, die in feite maar schijn is. Toch heeft een kwantitatieve analyse ook voordelen, omdat bedragen beter met elkaar vergeleken kunnen worden dan klassen of rangordes.</w:t>
        </w:r>
      </w:ins>
    </w:p>
    <w:tbl>
      <w:tblPr>
        <w:tblW w:w="0" w:type="auto"/>
        <w:tblInd w:w="1350" w:type="dxa"/>
        <w:tblCellMar>
          <w:top w:w="15" w:type="dxa"/>
          <w:left w:w="15" w:type="dxa"/>
          <w:bottom w:w="15" w:type="dxa"/>
          <w:right w:w="15" w:type="dxa"/>
        </w:tblCellMar>
        <w:tblLook w:val="04A0" w:firstRow="1" w:lastRow="0" w:firstColumn="1" w:lastColumn="0" w:noHBand="0" w:noVBand="1"/>
      </w:tblPr>
      <w:tblGrid>
        <w:gridCol w:w="2226"/>
        <w:gridCol w:w="1394"/>
        <w:gridCol w:w="1377"/>
        <w:gridCol w:w="1780"/>
        <w:gridCol w:w="1245"/>
      </w:tblGrid>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Omschrijving risico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Verwachte uitloop</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 (verwachte uitloop x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Uitloop project, waardoor meer loonkosten</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 maanden</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100.000 euro per maand</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200.000 euro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Hoogste 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Omschrijving risico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kans</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 (kans x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Prioriteit</w:t>
            </w:r>
          </w:p>
        </w:tc>
      </w:tr>
      <w:tr w:rsidR="00035A4F" w:rsidRPr="00035A4F" w:rsidTr="00035A4F">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Onverwachte bodemsanering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10%</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500.000 euro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50.000 euro</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35A4F" w:rsidRPr="00035A4F" w:rsidRDefault="00035A4F" w:rsidP="00035A4F">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Tweede prioriteit</w:t>
            </w:r>
          </w:p>
        </w:tc>
      </w:tr>
    </w:tbl>
    <w:p w:rsidR="00035A4F" w:rsidRPr="00035A4F" w:rsidRDefault="00035A4F" w:rsidP="00035A4F">
      <w:pPr>
        <w:spacing w:after="90" w:line="240" w:lineRule="auto"/>
        <w:rPr>
          <w:ins w:id="75" w:author="Unknown"/>
          <w:rFonts w:ascii="Times New Roman" w:eastAsia="Times New Roman" w:hAnsi="Times New Roman" w:cs="Times New Roman"/>
          <w:color w:val="000000"/>
          <w:sz w:val="18"/>
          <w:szCs w:val="18"/>
          <w:lang w:eastAsia="nl-NL"/>
        </w:rPr>
      </w:pPr>
      <w:r>
        <w:rPr>
          <w:rFonts w:ascii="Times New Roman" w:eastAsia="Times New Roman" w:hAnsi="Times New Roman" w:cs="Times New Roman"/>
          <w:noProof/>
          <w:color w:val="000000"/>
          <w:sz w:val="18"/>
          <w:szCs w:val="18"/>
          <w:lang w:eastAsia="nl-NL"/>
        </w:rPr>
        <w:drawing>
          <wp:inline distT="0" distB="0" distL="0" distR="0">
            <wp:extent cx="7620" cy="7620"/>
            <wp:effectExtent l="0" t="0" r="0" b="0"/>
            <wp:docPr id="6" name="Afbeelding 6" descr="http://wang.applinet.nl/www/delivery/lg.php?bannerid=1432&amp;campaignid=47&amp;zoneid=32&amp;loc=1&amp;referer=http%3A%2F%2Fwww.leren.nl%2Fcursus%2Fmanagement%2Frisicomanagement%2Fprioriteiten-stellen.html&amp;cb=8e19333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ang.applinet.nl/www/delivery/lg.php?bannerid=1432&amp;campaignid=47&amp;zoneid=32&amp;loc=1&amp;referer=http%3A%2F%2Fwww.leren.nl%2Fcursus%2Fmanagement%2Frisicomanagement%2Fprioriteiten-stellen.html&amp;cb=8e1933350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035A4F" w:rsidRPr="00035A4F" w:rsidRDefault="00035A4F" w:rsidP="00035A4F">
      <w:pPr>
        <w:spacing w:before="240" w:after="240" w:line="240" w:lineRule="auto"/>
        <w:ind w:left="1350" w:right="300"/>
        <w:outlineLvl w:val="1"/>
        <w:rPr>
          <w:ins w:id="76" w:author="Unknown"/>
          <w:rFonts w:ascii="Verdana" w:eastAsia="Times New Roman" w:hAnsi="Verdana" w:cs="Times New Roman"/>
          <w:b/>
          <w:bCs/>
          <w:i/>
          <w:iCs/>
          <w:color w:val="53A927"/>
          <w:sz w:val="26"/>
          <w:szCs w:val="26"/>
          <w:lang w:eastAsia="nl-NL"/>
        </w:rPr>
      </w:pPr>
      <w:ins w:id="77" w:author="Unknown">
        <w:r w:rsidRPr="00035A4F">
          <w:rPr>
            <w:rFonts w:ascii="Verdana" w:eastAsia="Times New Roman" w:hAnsi="Verdana" w:cs="Times New Roman"/>
            <w:b/>
            <w:bCs/>
            <w:i/>
            <w:iCs/>
            <w:color w:val="53A927"/>
            <w:sz w:val="26"/>
            <w:szCs w:val="26"/>
            <w:lang w:eastAsia="nl-NL"/>
          </w:rPr>
          <w:t>Conclusie</w:t>
        </w:r>
      </w:ins>
    </w:p>
    <w:p w:rsidR="00035A4F" w:rsidRPr="00035A4F" w:rsidRDefault="00035A4F" w:rsidP="00035A4F">
      <w:pPr>
        <w:spacing w:before="240" w:after="240" w:line="240" w:lineRule="auto"/>
        <w:ind w:left="1350" w:right="450"/>
        <w:rPr>
          <w:ins w:id="78" w:author="Unknown"/>
          <w:rFonts w:ascii="Verdana" w:eastAsia="Times New Roman" w:hAnsi="Verdana" w:cs="Times New Roman"/>
          <w:color w:val="0B3581"/>
          <w:sz w:val="18"/>
          <w:szCs w:val="18"/>
          <w:lang w:eastAsia="nl-NL"/>
        </w:rPr>
      </w:pPr>
      <w:ins w:id="79" w:author="Unknown">
        <w:r w:rsidRPr="00035A4F">
          <w:rPr>
            <w:rFonts w:ascii="Verdana" w:eastAsia="Times New Roman" w:hAnsi="Verdana" w:cs="Times New Roman"/>
            <w:color w:val="0B3581"/>
            <w:sz w:val="18"/>
            <w:szCs w:val="18"/>
            <w:lang w:eastAsia="nl-NL"/>
          </w:rPr>
          <w:lastRenderedPageBreak/>
          <w:t>Uit de bovenstaande risicoanalyse is een rijtje met risico’s gerold, in volgorde van prioriteit. De volgende stap is </w:t>
        </w:r>
        <w:r w:rsidRPr="00035A4F">
          <w:rPr>
            <w:rFonts w:ascii="Verdana" w:eastAsia="Times New Roman" w:hAnsi="Verdana" w:cs="Times New Roman"/>
            <w:color w:val="0B3581"/>
            <w:sz w:val="18"/>
            <w:szCs w:val="18"/>
            <w:lang w:eastAsia="nl-NL"/>
          </w:rPr>
          <w:fldChar w:fldCharType="begin"/>
        </w:r>
        <w:r w:rsidRPr="00035A4F">
          <w:rPr>
            <w:rFonts w:ascii="Verdana" w:eastAsia="Times New Roman" w:hAnsi="Verdana" w:cs="Times New Roman"/>
            <w:color w:val="0B3581"/>
            <w:sz w:val="18"/>
            <w:szCs w:val="18"/>
            <w:lang w:eastAsia="nl-NL"/>
          </w:rPr>
          <w:instrText xml:space="preserve"> HYPERLINK "http://www.leren.nl/cursus/management/risicomanagement/risicobeheersing.html" </w:instrText>
        </w:r>
        <w:r w:rsidRPr="00035A4F">
          <w:rPr>
            <w:rFonts w:ascii="Verdana" w:eastAsia="Times New Roman" w:hAnsi="Verdana" w:cs="Times New Roman"/>
            <w:color w:val="0B3581"/>
            <w:sz w:val="18"/>
            <w:szCs w:val="18"/>
            <w:lang w:eastAsia="nl-NL"/>
          </w:rPr>
          <w:fldChar w:fldCharType="separate"/>
        </w:r>
        <w:r w:rsidRPr="00035A4F">
          <w:rPr>
            <w:rFonts w:ascii="Verdana" w:eastAsia="Times New Roman" w:hAnsi="Verdana" w:cs="Times New Roman"/>
            <w:color w:val="0B3581"/>
            <w:sz w:val="18"/>
            <w:szCs w:val="18"/>
            <w:u w:val="single"/>
            <w:lang w:eastAsia="nl-NL"/>
          </w:rPr>
          <w:t>het in kaart brengen van de beheersmaatregelen</w:t>
        </w:r>
        <w:r w:rsidRPr="00035A4F">
          <w:rPr>
            <w:rFonts w:ascii="Verdana" w:eastAsia="Times New Roman" w:hAnsi="Verdana" w:cs="Times New Roman"/>
            <w:color w:val="0B3581"/>
            <w:sz w:val="18"/>
            <w:szCs w:val="18"/>
            <w:lang w:eastAsia="nl-NL"/>
          </w:rPr>
          <w:fldChar w:fldCharType="end"/>
        </w:r>
        <w:r w:rsidRPr="00035A4F">
          <w:rPr>
            <w:rFonts w:ascii="Verdana" w:eastAsia="Times New Roman" w:hAnsi="Verdana" w:cs="Times New Roman"/>
            <w:color w:val="0B3581"/>
            <w:sz w:val="18"/>
            <w:szCs w:val="18"/>
            <w:lang w:eastAsia="nl-NL"/>
          </w:rPr>
          <w:t>.</w:t>
        </w:r>
      </w:ins>
    </w:p>
    <w:p w:rsidR="00382256" w:rsidRDefault="00382256">
      <w:r>
        <w:br w:type="page"/>
      </w:r>
    </w:p>
    <w:p w:rsidR="00035A4F" w:rsidRDefault="00382256" w:rsidP="00035A4F">
      <w:r>
        <w:lastRenderedPageBreak/>
        <w:t xml:space="preserve">Eisen die wij stellen aan de </w:t>
      </w:r>
      <w:proofErr w:type="spellStart"/>
      <w:r>
        <w:t>risico-analyse</w:t>
      </w:r>
      <w:proofErr w:type="spellEnd"/>
      <w:r>
        <w:t xml:space="preserve"> voor jullie projecten.</w:t>
      </w:r>
    </w:p>
    <w:p w:rsidR="00382256" w:rsidRDefault="00382256" w:rsidP="00035A4F">
      <w:r>
        <w:t>Maak een tabel met daarin een horizontale onderverdeling in interne en externe risico’s.</w:t>
      </w:r>
    </w:p>
    <w:p w:rsidR="00382256" w:rsidRDefault="00382256" w:rsidP="00035A4F">
      <w:r>
        <w:t>Maak de volgende kolommen:</w:t>
      </w:r>
    </w:p>
    <w:tbl>
      <w:tblPr>
        <w:tblW w:w="0" w:type="auto"/>
        <w:tblCellMar>
          <w:top w:w="15" w:type="dxa"/>
          <w:left w:w="15" w:type="dxa"/>
          <w:bottom w:w="15" w:type="dxa"/>
          <w:right w:w="15" w:type="dxa"/>
        </w:tblCellMar>
        <w:tblLook w:val="04A0" w:firstRow="1" w:lastRow="0" w:firstColumn="1" w:lastColumn="0" w:noHBand="0" w:noVBand="1"/>
      </w:tblPr>
      <w:tblGrid>
        <w:gridCol w:w="1489"/>
        <w:gridCol w:w="1643"/>
        <w:gridCol w:w="1422"/>
        <w:gridCol w:w="1579"/>
        <w:gridCol w:w="2170"/>
        <w:gridCol w:w="1069"/>
      </w:tblGrid>
      <w:tr w:rsidR="00382256" w:rsidRPr="00035A4F" w:rsidTr="00382256">
        <w:tc>
          <w:tcPr>
            <w:tcW w:w="148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Omschrijving risico</w:t>
            </w:r>
          </w:p>
        </w:tc>
        <w:tc>
          <w:tcPr>
            <w:tcW w:w="1643" w:type="dxa"/>
            <w:tcBorders>
              <w:top w:val="single" w:sz="6" w:space="0" w:color="0B3581"/>
              <w:left w:val="single" w:sz="6" w:space="0" w:color="0B3581"/>
              <w:bottom w:val="single" w:sz="6" w:space="0" w:color="0B3581"/>
              <w:right w:val="single" w:sz="6" w:space="0" w:color="0B3581"/>
            </w:tcBorders>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Pr>
                <w:rFonts w:ascii="Verdana" w:eastAsia="Times New Roman" w:hAnsi="Verdana" w:cs="Times New Roman"/>
                <w:color w:val="0B3581"/>
                <w:sz w:val="18"/>
                <w:szCs w:val="18"/>
                <w:lang w:eastAsia="nl-NL"/>
              </w:rPr>
              <w:t xml:space="preserve">Tegenmaatregel </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kans</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Grootte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Risico (kans x gevolg)</w:t>
            </w:r>
          </w:p>
        </w:tc>
        <w:tc>
          <w:tcPr>
            <w:tcW w:w="0" w:type="auto"/>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256" w:rsidRPr="00035A4F" w:rsidRDefault="00382256" w:rsidP="002126EA">
            <w:pPr>
              <w:spacing w:before="120" w:after="120" w:line="240" w:lineRule="auto"/>
              <w:rPr>
                <w:rFonts w:ascii="Verdana" w:eastAsia="Times New Roman" w:hAnsi="Verdana" w:cs="Times New Roman"/>
                <w:color w:val="0B3581"/>
                <w:sz w:val="18"/>
                <w:szCs w:val="18"/>
                <w:lang w:eastAsia="nl-NL"/>
              </w:rPr>
            </w:pPr>
            <w:r w:rsidRPr="00035A4F">
              <w:rPr>
                <w:rFonts w:ascii="Verdana" w:eastAsia="Times New Roman" w:hAnsi="Verdana" w:cs="Times New Roman"/>
                <w:color w:val="0B3581"/>
                <w:sz w:val="18"/>
                <w:szCs w:val="18"/>
                <w:lang w:eastAsia="nl-NL"/>
              </w:rPr>
              <w:t>Prioriteit</w:t>
            </w:r>
          </w:p>
        </w:tc>
      </w:tr>
    </w:tbl>
    <w:p w:rsidR="00382256" w:rsidRDefault="00382256" w:rsidP="00035A4F"/>
    <w:p w:rsidR="00382256" w:rsidRDefault="00382256" w:rsidP="00035A4F">
      <w:bookmarkStart w:id="80" w:name="_GoBack"/>
      <w:bookmarkEnd w:id="80"/>
    </w:p>
    <w:sectPr w:rsidR="003822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D1A5C"/>
    <w:multiLevelType w:val="multilevel"/>
    <w:tmpl w:val="F240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F6E6C"/>
    <w:multiLevelType w:val="multilevel"/>
    <w:tmpl w:val="C3C05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22D24"/>
    <w:multiLevelType w:val="multilevel"/>
    <w:tmpl w:val="FAF2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BC3DA1"/>
    <w:multiLevelType w:val="multilevel"/>
    <w:tmpl w:val="0364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46A9A"/>
    <w:multiLevelType w:val="multilevel"/>
    <w:tmpl w:val="A2F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60353D"/>
    <w:multiLevelType w:val="multilevel"/>
    <w:tmpl w:val="507E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0A2CB5"/>
    <w:multiLevelType w:val="multilevel"/>
    <w:tmpl w:val="9F9E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571DFE"/>
    <w:multiLevelType w:val="multilevel"/>
    <w:tmpl w:val="A8EC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AF3F83"/>
    <w:multiLevelType w:val="multilevel"/>
    <w:tmpl w:val="944A6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6D0200"/>
    <w:multiLevelType w:val="multilevel"/>
    <w:tmpl w:val="BD62C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17DA9"/>
    <w:multiLevelType w:val="multilevel"/>
    <w:tmpl w:val="22E2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8498F"/>
    <w:multiLevelType w:val="multilevel"/>
    <w:tmpl w:val="60A04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FF4E99"/>
    <w:multiLevelType w:val="multilevel"/>
    <w:tmpl w:val="F1E8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9B0489"/>
    <w:multiLevelType w:val="multilevel"/>
    <w:tmpl w:val="6250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221E30"/>
    <w:multiLevelType w:val="multilevel"/>
    <w:tmpl w:val="BA24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880BDB"/>
    <w:multiLevelType w:val="multilevel"/>
    <w:tmpl w:val="08E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F44827"/>
    <w:multiLevelType w:val="multilevel"/>
    <w:tmpl w:val="793C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2D128D"/>
    <w:multiLevelType w:val="multilevel"/>
    <w:tmpl w:val="BF5C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5E62E4"/>
    <w:multiLevelType w:val="multilevel"/>
    <w:tmpl w:val="36B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CC7677"/>
    <w:multiLevelType w:val="multilevel"/>
    <w:tmpl w:val="252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017F7"/>
    <w:multiLevelType w:val="multilevel"/>
    <w:tmpl w:val="345C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02D0F"/>
    <w:multiLevelType w:val="multilevel"/>
    <w:tmpl w:val="AB26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2261D2"/>
    <w:multiLevelType w:val="multilevel"/>
    <w:tmpl w:val="F2346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A05217"/>
    <w:multiLevelType w:val="multilevel"/>
    <w:tmpl w:val="1C6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E74FC4"/>
    <w:multiLevelType w:val="multilevel"/>
    <w:tmpl w:val="A8BA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574B41"/>
    <w:multiLevelType w:val="multilevel"/>
    <w:tmpl w:val="7038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2215845"/>
    <w:multiLevelType w:val="multilevel"/>
    <w:tmpl w:val="325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AA1757"/>
    <w:multiLevelType w:val="multilevel"/>
    <w:tmpl w:val="4216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DD4468"/>
    <w:multiLevelType w:val="multilevel"/>
    <w:tmpl w:val="34F2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A8257A"/>
    <w:multiLevelType w:val="multilevel"/>
    <w:tmpl w:val="F286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602CC5"/>
    <w:multiLevelType w:val="multilevel"/>
    <w:tmpl w:val="740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B6026A"/>
    <w:multiLevelType w:val="multilevel"/>
    <w:tmpl w:val="8608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E21491"/>
    <w:multiLevelType w:val="multilevel"/>
    <w:tmpl w:val="4E7C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9"/>
  </w:num>
  <w:num w:numId="3">
    <w:abstractNumId w:val="22"/>
  </w:num>
  <w:num w:numId="4">
    <w:abstractNumId w:val="8"/>
  </w:num>
  <w:num w:numId="5">
    <w:abstractNumId w:val="17"/>
  </w:num>
  <w:num w:numId="6">
    <w:abstractNumId w:val="11"/>
  </w:num>
  <w:num w:numId="7">
    <w:abstractNumId w:val="19"/>
  </w:num>
  <w:num w:numId="8">
    <w:abstractNumId w:val="18"/>
  </w:num>
  <w:num w:numId="9">
    <w:abstractNumId w:val="20"/>
  </w:num>
  <w:num w:numId="10">
    <w:abstractNumId w:val="24"/>
  </w:num>
  <w:num w:numId="11">
    <w:abstractNumId w:val="4"/>
  </w:num>
  <w:num w:numId="12">
    <w:abstractNumId w:val="10"/>
  </w:num>
  <w:num w:numId="13">
    <w:abstractNumId w:val="7"/>
  </w:num>
  <w:num w:numId="14">
    <w:abstractNumId w:val="32"/>
  </w:num>
  <w:num w:numId="15">
    <w:abstractNumId w:val="9"/>
  </w:num>
  <w:num w:numId="16">
    <w:abstractNumId w:val="21"/>
  </w:num>
  <w:num w:numId="17">
    <w:abstractNumId w:val="15"/>
  </w:num>
  <w:num w:numId="18">
    <w:abstractNumId w:val="16"/>
  </w:num>
  <w:num w:numId="19">
    <w:abstractNumId w:val="28"/>
  </w:num>
  <w:num w:numId="20">
    <w:abstractNumId w:val="30"/>
  </w:num>
  <w:num w:numId="21">
    <w:abstractNumId w:val="26"/>
  </w:num>
  <w:num w:numId="22">
    <w:abstractNumId w:val="0"/>
  </w:num>
  <w:num w:numId="23">
    <w:abstractNumId w:val="12"/>
  </w:num>
  <w:num w:numId="24">
    <w:abstractNumId w:val="2"/>
  </w:num>
  <w:num w:numId="25">
    <w:abstractNumId w:val="14"/>
  </w:num>
  <w:num w:numId="26">
    <w:abstractNumId w:val="31"/>
  </w:num>
  <w:num w:numId="27">
    <w:abstractNumId w:val="5"/>
  </w:num>
  <w:num w:numId="28">
    <w:abstractNumId w:val="27"/>
  </w:num>
  <w:num w:numId="29">
    <w:abstractNumId w:val="6"/>
  </w:num>
  <w:num w:numId="30">
    <w:abstractNumId w:val="1"/>
  </w:num>
  <w:num w:numId="31">
    <w:abstractNumId w:val="13"/>
  </w:num>
  <w:num w:numId="32">
    <w:abstractNumId w:val="3"/>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A4F"/>
    <w:rsid w:val="00035A4F"/>
    <w:rsid w:val="00084588"/>
    <w:rsid w:val="000B7D96"/>
    <w:rsid w:val="0017262B"/>
    <w:rsid w:val="0018259C"/>
    <w:rsid w:val="001F5E3E"/>
    <w:rsid w:val="00291183"/>
    <w:rsid w:val="002A7E46"/>
    <w:rsid w:val="00313C61"/>
    <w:rsid w:val="003368DE"/>
    <w:rsid w:val="00357E93"/>
    <w:rsid w:val="00382256"/>
    <w:rsid w:val="003D7BC6"/>
    <w:rsid w:val="003E37E5"/>
    <w:rsid w:val="004E6AE8"/>
    <w:rsid w:val="005028AD"/>
    <w:rsid w:val="005268F2"/>
    <w:rsid w:val="00560813"/>
    <w:rsid w:val="005A6525"/>
    <w:rsid w:val="00684C61"/>
    <w:rsid w:val="006B6477"/>
    <w:rsid w:val="007534B8"/>
    <w:rsid w:val="007A448F"/>
    <w:rsid w:val="007E7E32"/>
    <w:rsid w:val="00845707"/>
    <w:rsid w:val="008C7CD9"/>
    <w:rsid w:val="008E6C41"/>
    <w:rsid w:val="009533FA"/>
    <w:rsid w:val="00986575"/>
    <w:rsid w:val="009E0072"/>
    <w:rsid w:val="009F7FBD"/>
    <w:rsid w:val="00A1678A"/>
    <w:rsid w:val="00AB3155"/>
    <w:rsid w:val="00B93EF0"/>
    <w:rsid w:val="00BB7BA0"/>
    <w:rsid w:val="00C04DEE"/>
    <w:rsid w:val="00C5164C"/>
    <w:rsid w:val="00CE5F71"/>
    <w:rsid w:val="00D04A58"/>
    <w:rsid w:val="00D656F1"/>
    <w:rsid w:val="00D87BA7"/>
    <w:rsid w:val="00DC02AF"/>
    <w:rsid w:val="00DD4100"/>
    <w:rsid w:val="00E00171"/>
    <w:rsid w:val="00E2264B"/>
    <w:rsid w:val="00E3722C"/>
    <w:rsid w:val="00E63F94"/>
    <w:rsid w:val="00EA1BAD"/>
    <w:rsid w:val="00F015A2"/>
    <w:rsid w:val="00F034FD"/>
    <w:rsid w:val="00F13A28"/>
    <w:rsid w:val="00F8671E"/>
    <w:rsid w:val="00F876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F46CDA-66A5-4D32-BA0F-C03C9112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035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035A4F"/>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semiHidden/>
    <w:unhideWhenUsed/>
    <w:qFormat/>
    <w:rsid w:val="00035A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aliases w:val="code"/>
    <w:basedOn w:val="Standaard"/>
    <w:next w:val="Standaard"/>
    <w:link w:val="OndertitelChar"/>
    <w:autoRedefine/>
    <w:uiPriority w:val="11"/>
    <w:qFormat/>
    <w:rsid w:val="007A448F"/>
    <w:pPr>
      <w:numPr>
        <w:ilvl w:val="1"/>
      </w:numPr>
      <w:pBdr>
        <w:top w:val="single" w:sz="4" w:space="1" w:color="auto"/>
        <w:left w:val="single" w:sz="4" w:space="4" w:color="auto"/>
        <w:bottom w:val="single" w:sz="4" w:space="1" w:color="auto"/>
        <w:right w:val="single" w:sz="4" w:space="4" w:color="auto"/>
      </w:pBdr>
    </w:pPr>
    <w:rPr>
      <w:rFonts w:asciiTheme="majorHAnsi" w:eastAsiaTheme="majorEastAsia" w:hAnsiTheme="majorHAnsi" w:cstheme="majorBidi"/>
      <w:i/>
      <w:iCs/>
      <w:color w:val="4F81BD" w:themeColor="accent1"/>
      <w:spacing w:val="15"/>
      <w:sz w:val="20"/>
      <w:szCs w:val="24"/>
    </w:rPr>
  </w:style>
  <w:style w:type="character" w:customStyle="1" w:styleId="OndertitelChar">
    <w:name w:val="Ondertitel Char"/>
    <w:aliases w:val="code Char"/>
    <w:basedOn w:val="Standaardalinea-lettertype"/>
    <w:link w:val="Ondertitel"/>
    <w:uiPriority w:val="11"/>
    <w:rsid w:val="007A448F"/>
    <w:rPr>
      <w:rFonts w:asciiTheme="majorHAnsi" w:eastAsiaTheme="majorEastAsia" w:hAnsiTheme="majorHAnsi" w:cstheme="majorBidi"/>
      <w:i/>
      <w:iCs/>
      <w:color w:val="4F81BD" w:themeColor="accent1"/>
      <w:spacing w:val="15"/>
      <w:sz w:val="20"/>
      <w:szCs w:val="24"/>
    </w:rPr>
  </w:style>
  <w:style w:type="character" w:customStyle="1" w:styleId="Kop1Char">
    <w:name w:val="Kop 1 Char"/>
    <w:basedOn w:val="Standaardalinea-lettertype"/>
    <w:link w:val="Kop1"/>
    <w:uiPriority w:val="9"/>
    <w:rsid w:val="00035A4F"/>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035A4F"/>
    <w:rPr>
      <w:rFonts w:ascii="Times New Roman" w:eastAsia="Times New Roman" w:hAnsi="Times New Roman" w:cs="Times New Roman"/>
      <w:b/>
      <w:bCs/>
      <w:sz w:val="36"/>
      <w:szCs w:val="36"/>
      <w:lang w:eastAsia="nl-NL"/>
    </w:rPr>
  </w:style>
  <w:style w:type="character" w:styleId="Zwaar">
    <w:name w:val="Strong"/>
    <w:basedOn w:val="Standaardalinea-lettertype"/>
    <w:uiPriority w:val="22"/>
    <w:qFormat/>
    <w:rsid w:val="00035A4F"/>
    <w:rPr>
      <w:b/>
      <w:bCs/>
    </w:rPr>
  </w:style>
  <w:style w:type="character" w:styleId="Hyperlink">
    <w:name w:val="Hyperlink"/>
    <w:basedOn w:val="Standaardalinea-lettertype"/>
    <w:uiPriority w:val="99"/>
    <w:unhideWhenUsed/>
    <w:rsid w:val="00035A4F"/>
    <w:rPr>
      <w:color w:val="0000FF"/>
      <w:u w:val="single"/>
    </w:rPr>
  </w:style>
  <w:style w:type="character" w:customStyle="1" w:styleId="inhoud-current">
    <w:name w:val="inhoud-current"/>
    <w:basedOn w:val="Standaardalinea-lettertype"/>
    <w:rsid w:val="00035A4F"/>
  </w:style>
  <w:style w:type="paragraph" w:styleId="Normaalweb">
    <w:name w:val="Normal (Web)"/>
    <w:basedOn w:val="Standaard"/>
    <w:uiPriority w:val="99"/>
    <w:semiHidden/>
    <w:unhideWhenUsed/>
    <w:rsid w:val="00035A4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035A4F"/>
  </w:style>
  <w:style w:type="paragraph" w:styleId="Ballontekst">
    <w:name w:val="Balloon Text"/>
    <w:basedOn w:val="Standaard"/>
    <w:link w:val="BallontekstChar"/>
    <w:uiPriority w:val="99"/>
    <w:semiHidden/>
    <w:unhideWhenUsed/>
    <w:rsid w:val="00035A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35A4F"/>
    <w:rPr>
      <w:rFonts w:ascii="Tahoma" w:hAnsi="Tahoma" w:cs="Tahoma"/>
      <w:sz w:val="16"/>
      <w:szCs w:val="16"/>
    </w:rPr>
  </w:style>
  <w:style w:type="character" w:customStyle="1" w:styleId="Kop3Char">
    <w:name w:val="Kop 3 Char"/>
    <w:basedOn w:val="Standaardalinea-lettertype"/>
    <w:link w:val="Kop3"/>
    <w:uiPriority w:val="9"/>
    <w:semiHidden/>
    <w:rsid w:val="00035A4F"/>
    <w:rPr>
      <w:rFonts w:asciiTheme="majorHAnsi" w:eastAsiaTheme="majorEastAsia" w:hAnsiTheme="majorHAnsi" w:cstheme="majorBidi"/>
      <w:b/>
      <w:bCs/>
      <w:color w:val="4F81BD" w:themeColor="accent1"/>
    </w:rPr>
  </w:style>
  <w:style w:type="character" w:customStyle="1" w:styleId="advertentie-indicator">
    <w:name w:val="advertentie-indicator"/>
    <w:basedOn w:val="Standaardalinea-lettertype"/>
    <w:rsid w:val="00035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210263">
      <w:bodyDiv w:val="1"/>
      <w:marLeft w:val="0"/>
      <w:marRight w:val="0"/>
      <w:marTop w:val="0"/>
      <w:marBottom w:val="0"/>
      <w:divBdr>
        <w:top w:val="none" w:sz="0" w:space="0" w:color="auto"/>
        <w:left w:val="none" w:sz="0" w:space="0" w:color="auto"/>
        <w:bottom w:val="none" w:sz="0" w:space="0" w:color="auto"/>
        <w:right w:val="none" w:sz="0" w:space="0" w:color="auto"/>
      </w:divBdr>
      <w:divsChild>
        <w:div w:id="930889966">
          <w:marLeft w:val="0"/>
          <w:marRight w:val="0"/>
          <w:marTop w:val="0"/>
          <w:marBottom w:val="90"/>
          <w:divBdr>
            <w:top w:val="none" w:sz="0" w:space="0" w:color="auto"/>
            <w:left w:val="none" w:sz="0" w:space="0" w:color="auto"/>
            <w:bottom w:val="none" w:sz="0" w:space="0" w:color="auto"/>
            <w:right w:val="none" w:sz="0" w:space="0" w:color="auto"/>
          </w:divBdr>
        </w:div>
        <w:div w:id="2107849050">
          <w:marLeft w:val="0"/>
          <w:marRight w:val="0"/>
          <w:marTop w:val="0"/>
          <w:marBottom w:val="90"/>
          <w:divBdr>
            <w:top w:val="none" w:sz="0" w:space="0" w:color="auto"/>
            <w:left w:val="none" w:sz="0" w:space="0" w:color="auto"/>
            <w:bottom w:val="none" w:sz="0" w:space="0" w:color="auto"/>
            <w:right w:val="none" w:sz="0" w:space="0" w:color="auto"/>
          </w:divBdr>
        </w:div>
        <w:div w:id="646084319">
          <w:marLeft w:val="0"/>
          <w:marRight w:val="0"/>
          <w:marTop w:val="0"/>
          <w:marBottom w:val="90"/>
          <w:divBdr>
            <w:top w:val="none" w:sz="0" w:space="0" w:color="auto"/>
            <w:left w:val="none" w:sz="0" w:space="0" w:color="auto"/>
            <w:bottom w:val="none" w:sz="0" w:space="0" w:color="auto"/>
            <w:right w:val="none" w:sz="0" w:space="0" w:color="auto"/>
          </w:divBdr>
        </w:div>
        <w:div w:id="1987707326">
          <w:marLeft w:val="0"/>
          <w:marRight w:val="0"/>
          <w:marTop w:val="0"/>
          <w:marBottom w:val="90"/>
          <w:divBdr>
            <w:top w:val="none" w:sz="0" w:space="0" w:color="auto"/>
            <w:left w:val="none" w:sz="0" w:space="0" w:color="auto"/>
            <w:bottom w:val="none" w:sz="0" w:space="0" w:color="auto"/>
            <w:right w:val="none" w:sz="0" w:space="0" w:color="auto"/>
          </w:divBdr>
        </w:div>
        <w:div w:id="295570756">
          <w:marLeft w:val="0"/>
          <w:marRight w:val="0"/>
          <w:marTop w:val="0"/>
          <w:marBottom w:val="90"/>
          <w:divBdr>
            <w:top w:val="none" w:sz="0" w:space="0" w:color="auto"/>
            <w:left w:val="none" w:sz="0" w:space="0" w:color="auto"/>
            <w:bottom w:val="none" w:sz="0" w:space="0" w:color="auto"/>
            <w:right w:val="none" w:sz="0" w:space="0" w:color="auto"/>
          </w:divBdr>
        </w:div>
        <w:div w:id="1667585322">
          <w:marLeft w:val="0"/>
          <w:marRight w:val="0"/>
          <w:marTop w:val="0"/>
          <w:marBottom w:val="90"/>
          <w:divBdr>
            <w:top w:val="none" w:sz="0" w:space="0" w:color="auto"/>
            <w:left w:val="none" w:sz="0" w:space="0" w:color="auto"/>
            <w:bottom w:val="none" w:sz="0" w:space="0" w:color="auto"/>
            <w:right w:val="none" w:sz="0" w:space="0" w:color="auto"/>
          </w:divBdr>
        </w:div>
        <w:div w:id="1456407997">
          <w:marLeft w:val="0"/>
          <w:marRight w:val="0"/>
          <w:marTop w:val="0"/>
          <w:marBottom w:val="90"/>
          <w:divBdr>
            <w:top w:val="none" w:sz="0" w:space="0" w:color="auto"/>
            <w:left w:val="none" w:sz="0" w:space="0" w:color="auto"/>
            <w:bottom w:val="none" w:sz="0" w:space="0" w:color="auto"/>
            <w:right w:val="none" w:sz="0" w:space="0" w:color="auto"/>
          </w:divBdr>
        </w:div>
        <w:div w:id="1653826782">
          <w:marLeft w:val="0"/>
          <w:marRight w:val="0"/>
          <w:marTop w:val="0"/>
          <w:marBottom w:val="90"/>
          <w:divBdr>
            <w:top w:val="none" w:sz="0" w:space="0" w:color="auto"/>
            <w:left w:val="none" w:sz="0" w:space="0" w:color="auto"/>
            <w:bottom w:val="none" w:sz="0" w:space="0" w:color="auto"/>
            <w:right w:val="none" w:sz="0" w:space="0" w:color="auto"/>
          </w:divBdr>
        </w:div>
        <w:div w:id="896473794">
          <w:marLeft w:val="0"/>
          <w:marRight w:val="0"/>
          <w:marTop w:val="0"/>
          <w:marBottom w:val="90"/>
          <w:divBdr>
            <w:top w:val="none" w:sz="0" w:space="0" w:color="auto"/>
            <w:left w:val="none" w:sz="0" w:space="0" w:color="auto"/>
            <w:bottom w:val="none" w:sz="0" w:space="0" w:color="auto"/>
            <w:right w:val="none" w:sz="0" w:space="0" w:color="auto"/>
          </w:divBdr>
        </w:div>
      </w:divsChild>
    </w:div>
    <w:div w:id="385681974">
      <w:bodyDiv w:val="1"/>
      <w:marLeft w:val="0"/>
      <w:marRight w:val="0"/>
      <w:marTop w:val="0"/>
      <w:marBottom w:val="0"/>
      <w:divBdr>
        <w:top w:val="none" w:sz="0" w:space="0" w:color="auto"/>
        <w:left w:val="none" w:sz="0" w:space="0" w:color="auto"/>
        <w:bottom w:val="none" w:sz="0" w:space="0" w:color="auto"/>
        <w:right w:val="none" w:sz="0" w:space="0" w:color="auto"/>
      </w:divBdr>
      <w:divsChild>
        <w:div w:id="261034643">
          <w:marLeft w:val="0"/>
          <w:marRight w:val="0"/>
          <w:marTop w:val="0"/>
          <w:marBottom w:val="90"/>
          <w:divBdr>
            <w:top w:val="none" w:sz="0" w:space="0" w:color="auto"/>
            <w:left w:val="none" w:sz="0" w:space="0" w:color="auto"/>
            <w:bottom w:val="none" w:sz="0" w:space="0" w:color="auto"/>
            <w:right w:val="none" w:sz="0" w:space="0" w:color="auto"/>
          </w:divBdr>
        </w:div>
        <w:div w:id="524447558">
          <w:marLeft w:val="0"/>
          <w:marRight w:val="0"/>
          <w:marTop w:val="0"/>
          <w:marBottom w:val="90"/>
          <w:divBdr>
            <w:top w:val="none" w:sz="0" w:space="0" w:color="auto"/>
            <w:left w:val="none" w:sz="0" w:space="0" w:color="auto"/>
            <w:bottom w:val="none" w:sz="0" w:space="0" w:color="auto"/>
            <w:right w:val="none" w:sz="0" w:space="0" w:color="auto"/>
          </w:divBdr>
        </w:div>
        <w:div w:id="441269499">
          <w:marLeft w:val="0"/>
          <w:marRight w:val="0"/>
          <w:marTop w:val="0"/>
          <w:marBottom w:val="90"/>
          <w:divBdr>
            <w:top w:val="none" w:sz="0" w:space="0" w:color="auto"/>
            <w:left w:val="none" w:sz="0" w:space="0" w:color="auto"/>
            <w:bottom w:val="none" w:sz="0" w:space="0" w:color="auto"/>
            <w:right w:val="none" w:sz="0" w:space="0" w:color="auto"/>
          </w:divBdr>
        </w:div>
        <w:div w:id="1463039456">
          <w:marLeft w:val="0"/>
          <w:marRight w:val="0"/>
          <w:marTop w:val="0"/>
          <w:marBottom w:val="90"/>
          <w:divBdr>
            <w:top w:val="none" w:sz="0" w:space="0" w:color="auto"/>
            <w:left w:val="none" w:sz="0" w:space="0" w:color="auto"/>
            <w:bottom w:val="none" w:sz="0" w:space="0" w:color="auto"/>
            <w:right w:val="none" w:sz="0" w:space="0" w:color="auto"/>
          </w:divBdr>
        </w:div>
        <w:div w:id="1863006547">
          <w:marLeft w:val="0"/>
          <w:marRight w:val="0"/>
          <w:marTop w:val="0"/>
          <w:marBottom w:val="90"/>
          <w:divBdr>
            <w:top w:val="none" w:sz="0" w:space="0" w:color="auto"/>
            <w:left w:val="none" w:sz="0" w:space="0" w:color="auto"/>
            <w:bottom w:val="none" w:sz="0" w:space="0" w:color="auto"/>
            <w:right w:val="none" w:sz="0" w:space="0" w:color="auto"/>
          </w:divBdr>
        </w:div>
        <w:div w:id="1052729906">
          <w:marLeft w:val="0"/>
          <w:marRight w:val="0"/>
          <w:marTop w:val="0"/>
          <w:marBottom w:val="90"/>
          <w:divBdr>
            <w:top w:val="none" w:sz="0" w:space="0" w:color="auto"/>
            <w:left w:val="none" w:sz="0" w:space="0" w:color="auto"/>
            <w:bottom w:val="none" w:sz="0" w:space="0" w:color="auto"/>
            <w:right w:val="none" w:sz="0" w:space="0" w:color="auto"/>
          </w:divBdr>
        </w:div>
        <w:div w:id="1110394618">
          <w:marLeft w:val="0"/>
          <w:marRight w:val="0"/>
          <w:marTop w:val="0"/>
          <w:marBottom w:val="90"/>
          <w:divBdr>
            <w:top w:val="none" w:sz="0" w:space="0" w:color="auto"/>
            <w:left w:val="none" w:sz="0" w:space="0" w:color="auto"/>
            <w:bottom w:val="none" w:sz="0" w:space="0" w:color="auto"/>
            <w:right w:val="none" w:sz="0" w:space="0" w:color="auto"/>
          </w:divBdr>
        </w:div>
        <w:div w:id="971178335">
          <w:marLeft w:val="0"/>
          <w:marRight w:val="0"/>
          <w:marTop w:val="0"/>
          <w:marBottom w:val="90"/>
          <w:divBdr>
            <w:top w:val="none" w:sz="0" w:space="0" w:color="auto"/>
            <w:left w:val="none" w:sz="0" w:space="0" w:color="auto"/>
            <w:bottom w:val="none" w:sz="0" w:space="0" w:color="auto"/>
            <w:right w:val="none" w:sz="0" w:space="0" w:color="auto"/>
          </w:divBdr>
        </w:div>
        <w:div w:id="650136617">
          <w:marLeft w:val="0"/>
          <w:marRight w:val="0"/>
          <w:marTop w:val="0"/>
          <w:marBottom w:val="90"/>
          <w:divBdr>
            <w:top w:val="none" w:sz="0" w:space="0" w:color="auto"/>
            <w:left w:val="none" w:sz="0" w:space="0" w:color="auto"/>
            <w:bottom w:val="none" w:sz="0" w:space="0" w:color="auto"/>
            <w:right w:val="none" w:sz="0" w:space="0" w:color="auto"/>
          </w:divBdr>
        </w:div>
      </w:divsChild>
    </w:div>
    <w:div w:id="1026907249">
      <w:bodyDiv w:val="1"/>
      <w:marLeft w:val="0"/>
      <w:marRight w:val="0"/>
      <w:marTop w:val="0"/>
      <w:marBottom w:val="0"/>
      <w:divBdr>
        <w:top w:val="none" w:sz="0" w:space="0" w:color="auto"/>
        <w:left w:val="none" w:sz="0" w:space="0" w:color="auto"/>
        <w:bottom w:val="none" w:sz="0" w:space="0" w:color="auto"/>
        <w:right w:val="none" w:sz="0" w:space="0" w:color="auto"/>
      </w:divBdr>
      <w:divsChild>
        <w:div w:id="307637345">
          <w:marLeft w:val="0"/>
          <w:marRight w:val="0"/>
          <w:marTop w:val="0"/>
          <w:marBottom w:val="90"/>
          <w:divBdr>
            <w:top w:val="none" w:sz="0" w:space="0" w:color="auto"/>
            <w:left w:val="none" w:sz="0" w:space="0" w:color="auto"/>
            <w:bottom w:val="none" w:sz="0" w:space="0" w:color="auto"/>
            <w:right w:val="none" w:sz="0" w:space="0" w:color="auto"/>
          </w:divBdr>
        </w:div>
        <w:div w:id="166528432">
          <w:marLeft w:val="0"/>
          <w:marRight w:val="0"/>
          <w:marTop w:val="0"/>
          <w:marBottom w:val="90"/>
          <w:divBdr>
            <w:top w:val="none" w:sz="0" w:space="0" w:color="auto"/>
            <w:left w:val="none" w:sz="0" w:space="0" w:color="auto"/>
            <w:bottom w:val="none" w:sz="0" w:space="0" w:color="auto"/>
            <w:right w:val="none" w:sz="0" w:space="0" w:color="auto"/>
          </w:divBdr>
        </w:div>
        <w:div w:id="1515262160">
          <w:marLeft w:val="0"/>
          <w:marRight w:val="0"/>
          <w:marTop w:val="0"/>
          <w:marBottom w:val="90"/>
          <w:divBdr>
            <w:top w:val="none" w:sz="0" w:space="0" w:color="auto"/>
            <w:left w:val="none" w:sz="0" w:space="0" w:color="auto"/>
            <w:bottom w:val="none" w:sz="0" w:space="0" w:color="auto"/>
            <w:right w:val="none" w:sz="0" w:space="0" w:color="auto"/>
          </w:divBdr>
        </w:div>
        <w:div w:id="137845085">
          <w:marLeft w:val="0"/>
          <w:marRight w:val="0"/>
          <w:marTop w:val="0"/>
          <w:marBottom w:val="90"/>
          <w:divBdr>
            <w:top w:val="none" w:sz="0" w:space="0" w:color="auto"/>
            <w:left w:val="none" w:sz="0" w:space="0" w:color="auto"/>
            <w:bottom w:val="none" w:sz="0" w:space="0" w:color="auto"/>
            <w:right w:val="none" w:sz="0" w:space="0" w:color="auto"/>
          </w:divBdr>
        </w:div>
        <w:div w:id="904727704">
          <w:marLeft w:val="0"/>
          <w:marRight w:val="0"/>
          <w:marTop w:val="0"/>
          <w:marBottom w:val="90"/>
          <w:divBdr>
            <w:top w:val="none" w:sz="0" w:space="0" w:color="auto"/>
            <w:left w:val="none" w:sz="0" w:space="0" w:color="auto"/>
            <w:bottom w:val="none" w:sz="0" w:space="0" w:color="auto"/>
            <w:right w:val="none" w:sz="0" w:space="0" w:color="auto"/>
          </w:divBdr>
        </w:div>
        <w:div w:id="920522449">
          <w:marLeft w:val="0"/>
          <w:marRight w:val="0"/>
          <w:marTop w:val="0"/>
          <w:marBottom w:val="90"/>
          <w:divBdr>
            <w:top w:val="none" w:sz="0" w:space="0" w:color="auto"/>
            <w:left w:val="none" w:sz="0" w:space="0" w:color="auto"/>
            <w:bottom w:val="none" w:sz="0" w:space="0" w:color="auto"/>
            <w:right w:val="none" w:sz="0" w:space="0" w:color="auto"/>
          </w:divBdr>
        </w:div>
        <w:div w:id="1942450715">
          <w:marLeft w:val="0"/>
          <w:marRight w:val="0"/>
          <w:marTop w:val="0"/>
          <w:marBottom w:val="90"/>
          <w:divBdr>
            <w:top w:val="none" w:sz="0" w:space="0" w:color="auto"/>
            <w:left w:val="none" w:sz="0" w:space="0" w:color="auto"/>
            <w:bottom w:val="none" w:sz="0" w:space="0" w:color="auto"/>
            <w:right w:val="none" w:sz="0" w:space="0" w:color="auto"/>
          </w:divBdr>
        </w:div>
        <w:div w:id="78333672">
          <w:marLeft w:val="0"/>
          <w:marRight w:val="0"/>
          <w:marTop w:val="0"/>
          <w:marBottom w:val="90"/>
          <w:divBdr>
            <w:top w:val="none" w:sz="0" w:space="0" w:color="auto"/>
            <w:left w:val="none" w:sz="0" w:space="0" w:color="auto"/>
            <w:bottom w:val="none" w:sz="0" w:space="0" w:color="auto"/>
            <w:right w:val="none" w:sz="0" w:space="0" w:color="auto"/>
          </w:divBdr>
        </w:div>
        <w:div w:id="1643192463">
          <w:marLeft w:val="0"/>
          <w:marRight w:val="0"/>
          <w:marTop w:val="0"/>
          <w:marBottom w:val="90"/>
          <w:divBdr>
            <w:top w:val="none" w:sz="0" w:space="0" w:color="auto"/>
            <w:left w:val="none" w:sz="0" w:space="0" w:color="auto"/>
            <w:bottom w:val="none" w:sz="0" w:space="0" w:color="auto"/>
            <w:right w:val="none" w:sz="0" w:space="0" w:color="auto"/>
          </w:divBdr>
        </w:div>
      </w:divsChild>
    </w:div>
    <w:div w:id="1115441559">
      <w:bodyDiv w:val="1"/>
      <w:marLeft w:val="0"/>
      <w:marRight w:val="0"/>
      <w:marTop w:val="0"/>
      <w:marBottom w:val="0"/>
      <w:divBdr>
        <w:top w:val="none" w:sz="0" w:space="0" w:color="auto"/>
        <w:left w:val="none" w:sz="0" w:space="0" w:color="auto"/>
        <w:bottom w:val="none" w:sz="0" w:space="0" w:color="auto"/>
        <w:right w:val="none" w:sz="0" w:space="0" w:color="auto"/>
      </w:divBdr>
      <w:divsChild>
        <w:div w:id="839002071">
          <w:marLeft w:val="0"/>
          <w:marRight w:val="0"/>
          <w:marTop w:val="0"/>
          <w:marBottom w:val="90"/>
          <w:divBdr>
            <w:top w:val="none" w:sz="0" w:space="0" w:color="auto"/>
            <w:left w:val="none" w:sz="0" w:space="0" w:color="auto"/>
            <w:bottom w:val="none" w:sz="0" w:space="0" w:color="auto"/>
            <w:right w:val="none" w:sz="0" w:space="0" w:color="auto"/>
          </w:divBdr>
        </w:div>
        <w:div w:id="1963077594">
          <w:marLeft w:val="0"/>
          <w:marRight w:val="0"/>
          <w:marTop w:val="0"/>
          <w:marBottom w:val="90"/>
          <w:divBdr>
            <w:top w:val="none" w:sz="0" w:space="0" w:color="auto"/>
            <w:left w:val="none" w:sz="0" w:space="0" w:color="auto"/>
            <w:bottom w:val="none" w:sz="0" w:space="0" w:color="auto"/>
            <w:right w:val="none" w:sz="0" w:space="0" w:color="auto"/>
          </w:divBdr>
        </w:div>
        <w:div w:id="856116441">
          <w:marLeft w:val="0"/>
          <w:marRight w:val="0"/>
          <w:marTop w:val="0"/>
          <w:marBottom w:val="90"/>
          <w:divBdr>
            <w:top w:val="none" w:sz="0" w:space="0" w:color="auto"/>
            <w:left w:val="none" w:sz="0" w:space="0" w:color="auto"/>
            <w:bottom w:val="none" w:sz="0" w:space="0" w:color="auto"/>
            <w:right w:val="none" w:sz="0" w:space="0" w:color="auto"/>
          </w:divBdr>
        </w:div>
        <w:div w:id="1621036225">
          <w:marLeft w:val="0"/>
          <w:marRight w:val="0"/>
          <w:marTop w:val="0"/>
          <w:marBottom w:val="90"/>
          <w:divBdr>
            <w:top w:val="none" w:sz="0" w:space="0" w:color="auto"/>
            <w:left w:val="none" w:sz="0" w:space="0" w:color="auto"/>
            <w:bottom w:val="none" w:sz="0" w:space="0" w:color="auto"/>
            <w:right w:val="none" w:sz="0" w:space="0" w:color="auto"/>
          </w:divBdr>
        </w:div>
        <w:div w:id="1015957503">
          <w:marLeft w:val="0"/>
          <w:marRight w:val="0"/>
          <w:marTop w:val="0"/>
          <w:marBottom w:val="90"/>
          <w:divBdr>
            <w:top w:val="none" w:sz="0" w:space="0" w:color="auto"/>
            <w:left w:val="none" w:sz="0" w:space="0" w:color="auto"/>
            <w:bottom w:val="none" w:sz="0" w:space="0" w:color="auto"/>
            <w:right w:val="none" w:sz="0" w:space="0" w:color="auto"/>
          </w:divBdr>
        </w:div>
        <w:div w:id="517693485">
          <w:marLeft w:val="0"/>
          <w:marRight w:val="0"/>
          <w:marTop w:val="0"/>
          <w:marBottom w:val="90"/>
          <w:divBdr>
            <w:top w:val="none" w:sz="0" w:space="0" w:color="auto"/>
            <w:left w:val="none" w:sz="0" w:space="0" w:color="auto"/>
            <w:bottom w:val="none" w:sz="0" w:space="0" w:color="auto"/>
            <w:right w:val="none" w:sz="0" w:space="0" w:color="auto"/>
          </w:divBdr>
        </w:div>
        <w:div w:id="1413501940">
          <w:marLeft w:val="0"/>
          <w:marRight w:val="0"/>
          <w:marTop w:val="0"/>
          <w:marBottom w:val="90"/>
          <w:divBdr>
            <w:top w:val="none" w:sz="0" w:space="0" w:color="auto"/>
            <w:left w:val="none" w:sz="0" w:space="0" w:color="auto"/>
            <w:bottom w:val="none" w:sz="0" w:space="0" w:color="auto"/>
            <w:right w:val="none" w:sz="0" w:space="0" w:color="auto"/>
          </w:divBdr>
        </w:div>
        <w:div w:id="2031836443">
          <w:marLeft w:val="0"/>
          <w:marRight w:val="0"/>
          <w:marTop w:val="0"/>
          <w:marBottom w:val="90"/>
          <w:divBdr>
            <w:top w:val="none" w:sz="0" w:space="0" w:color="auto"/>
            <w:left w:val="none" w:sz="0" w:space="0" w:color="auto"/>
            <w:bottom w:val="none" w:sz="0" w:space="0" w:color="auto"/>
            <w:right w:val="none" w:sz="0" w:space="0" w:color="auto"/>
          </w:divBdr>
        </w:div>
        <w:div w:id="1733506160">
          <w:marLeft w:val="0"/>
          <w:marRight w:val="0"/>
          <w:marTop w:val="0"/>
          <w:marBottom w:val="90"/>
          <w:divBdr>
            <w:top w:val="none" w:sz="0" w:space="0" w:color="auto"/>
            <w:left w:val="none" w:sz="0" w:space="0" w:color="auto"/>
            <w:bottom w:val="none" w:sz="0" w:space="0" w:color="auto"/>
            <w:right w:val="none" w:sz="0" w:space="0" w:color="auto"/>
          </w:divBdr>
        </w:div>
      </w:divsChild>
    </w:div>
    <w:div w:id="1333605090">
      <w:bodyDiv w:val="1"/>
      <w:marLeft w:val="0"/>
      <w:marRight w:val="0"/>
      <w:marTop w:val="0"/>
      <w:marBottom w:val="0"/>
      <w:divBdr>
        <w:top w:val="none" w:sz="0" w:space="0" w:color="auto"/>
        <w:left w:val="none" w:sz="0" w:space="0" w:color="auto"/>
        <w:bottom w:val="none" w:sz="0" w:space="0" w:color="auto"/>
        <w:right w:val="none" w:sz="0" w:space="0" w:color="auto"/>
      </w:divBdr>
      <w:divsChild>
        <w:div w:id="1065760488">
          <w:marLeft w:val="0"/>
          <w:marRight w:val="0"/>
          <w:marTop w:val="0"/>
          <w:marBottom w:val="90"/>
          <w:divBdr>
            <w:top w:val="none" w:sz="0" w:space="0" w:color="auto"/>
            <w:left w:val="none" w:sz="0" w:space="0" w:color="auto"/>
            <w:bottom w:val="none" w:sz="0" w:space="0" w:color="auto"/>
            <w:right w:val="none" w:sz="0" w:space="0" w:color="auto"/>
          </w:divBdr>
        </w:div>
        <w:div w:id="23755675">
          <w:marLeft w:val="0"/>
          <w:marRight w:val="0"/>
          <w:marTop w:val="0"/>
          <w:marBottom w:val="90"/>
          <w:divBdr>
            <w:top w:val="none" w:sz="0" w:space="0" w:color="auto"/>
            <w:left w:val="none" w:sz="0" w:space="0" w:color="auto"/>
            <w:bottom w:val="none" w:sz="0" w:space="0" w:color="auto"/>
            <w:right w:val="none" w:sz="0" w:space="0" w:color="auto"/>
          </w:divBdr>
        </w:div>
        <w:div w:id="487795178">
          <w:marLeft w:val="0"/>
          <w:marRight w:val="0"/>
          <w:marTop w:val="0"/>
          <w:marBottom w:val="90"/>
          <w:divBdr>
            <w:top w:val="none" w:sz="0" w:space="0" w:color="auto"/>
            <w:left w:val="none" w:sz="0" w:space="0" w:color="auto"/>
            <w:bottom w:val="none" w:sz="0" w:space="0" w:color="auto"/>
            <w:right w:val="none" w:sz="0" w:space="0" w:color="auto"/>
          </w:divBdr>
        </w:div>
        <w:div w:id="1110126203">
          <w:marLeft w:val="0"/>
          <w:marRight w:val="0"/>
          <w:marTop w:val="0"/>
          <w:marBottom w:val="90"/>
          <w:divBdr>
            <w:top w:val="none" w:sz="0" w:space="0" w:color="auto"/>
            <w:left w:val="none" w:sz="0" w:space="0" w:color="auto"/>
            <w:bottom w:val="none" w:sz="0" w:space="0" w:color="auto"/>
            <w:right w:val="none" w:sz="0" w:space="0" w:color="auto"/>
          </w:divBdr>
        </w:div>
        <w:div w:id="743726502">
          <w:marLeft w:val="0"/>
          <w:marRight w:val="0"/>
          <w:marTop w:val="0"/>
          <w:marBottom w:val="90"/>
          <w:divBdr>
            <w:top w:val="none" w:sz="0" w:space="0" w:color="auto"/>
            <w:left w:val="none" w:sz="0" w:space="0" w:color="auto"/>
            <w:bottom w:val="none" w:sz="0" w:space="0" w:color="auto"/>
            <w:right w:val="none" w:sz="0" w:space="0" w:color="auto"/>
          </w:divBdr>
        </w:div>
        <w:div w:id="1521048874">
          <w:marLeft w:val="0"/>
          <w:marRight w:val="0"/>
          <w:marTop w:val="0"/>
          <w:marBottom w:val="90"/>
          <w:divBdr>
            <w:top w:val="none" w:sz="0" w:space="0" w:color="auto"/>
            <w:left w:val="none" w:sz="0" w:space="0" w:color="auto"/>
            <w:bottom w:val="none" w:sz="0" w:space="0" w:color="auto"/>
            <w:right w:val="none" w:sz="0" w:space="0" w:color="auto"/>
          </w:divBdr>
        </w:div>
        <w:div w:id="1001396079">
          <w:marLeft w:val="0"/>
          <w:marRight w:val="0"/>
          <w:marTop w:val="0"/>
          <w:marBottom w:val="90"/>
          <w:divBdr>
            <w:top w:val="none" w:sz="0" w:space="0" w:color="auto"/>
            <w:left w:val="none" w:sz="0" w:space="0" w:color="auto"/>
            <w:bottom w:val="none" w:sz="0" w:space="0" w:color="auto"/>
            <w:right w:val="none" w:sz="0" w:space="0" w:color="auto"/>
          </w:divBdr>
        </w:div>
        <w:div w:id="602493543">
          <w:marLeft w:val="0"/>
          <w:marRight w:val="0"/>
          <w:marTop w:val="0"/>
          <w:marBottom w:val="90"/>
          <w:divBdr>
            <w:top w:val="none" w:sz="0" w:space="0" w:color="auto"/>
            <w:left w:val="none" w:sz="0" w:space="0" w:color="auto"/>
            <w:bottom w:val="none" w:sz="0" w:space="0" w:color="auto"/>
            <w:right w:val="none" w:sz="0" w:space="0" w:color="auto"/>
          </w:divBdr>
        </w:div>
        <w:div w:id="1433280251">
          <w:marLeft w:val="0"/>
          <w:marRight w:val="0"/>
          <w:marTop w:val="0"/>
          <w:marBottom w:val="90"/>
          <w:divBdr>
            <w:top w:val="none" w:sz="0" w:space="0" w:color="auto"/>
            <w:left w:val="none" w:sz="0" w:space="0" w:color="auto"/>
            <w:bottom w:val="none" w:sz="0" w:space="0" w:color="auto"/>
            <w:right w:val="none" w:sz="0" w:space="0" w:color="auto"/>
          </w:divBdr>
        </w:div>
        <w:div w:id="2095854995">
          <w:marLeft w:val="120"/>
          <w:marRight w:val="150"/>
          <w:marTop w:val="30"/>
          <w:marBottom w:val="90"/>
          <w:divBdr>
            <w:top w:val="none" w:sz="0" w:space="0" w:color="auto"/>
            <w:left w:val="none" w:sz="0" w:space="0" w:color="auto"/>
            <w:bottom w:val="none" w:sz="0" w:space="0" w:color="auto"/>
            <w:right w:val="none" w:sz="0" w:space="0" w:color="auto"/>
          </w:divBdr>
          <w:divsChild>
            <w:div w:id="884634059">
              <w:marLeft w:val="0"/>
              <w:marRight w:val="300"/>
              <w:marTop w:val="120"/>
              <w:marBottom w:val="120"/>
              <w:divBdr>
                <w:top w:val="single" w:sz="6" w:space="5" w:color="0B3581"/>
                <w:left w:val="single" w:sz="6" w:space="5" w:color="0B3581"/>
                <w:bottom w:val="single" w:sz="6" w:space="5" w:color="0B3581"/>
                <w:right w:val="single" w:sz="6" w:space="5" w:color="0B3581"/>
              </w:divBdr>
              <w:divsChild>
                <w:div w:id="571425743">
                  <w:marLeft w:val="210"/>
                  <w:marRight w:val="60"/>
                  <w:marTop w:val="45"/>
                  <w:marBottom w:val="60"/>
                  <w:divBdr>
                    <w:top w:val="none" w:sz="0" w:space="0" w:color="auto"/>
                    <w:left w:val="none" w:sz="0" w:space="0" w:color="auto"/>
                    <w:bottom w:val="none" w:sz="0" w:space="0" w:color="auto"/>
                    <w:right w:val="none" w:sz="0" w:space="0" w:color="auto"/>
                  </w:divBdr>
                </w:div>
                <w:div w:id="53046051">
                  <w:marLeft w:val="0"/>
                  <w:marRight w:val="0"/>
                  <w:marTop w:val="0"/>
                  <w:marBottom w:val="60"/>
                  <w:divBdr>
                    <w:top w:val="none" w:sz="0" w:space="0" w:color="auto"/>
                    <w:left w:val="none" w:sz="0" w:space="0" w:color="auto"/>
                    <w:bottom w:val="none" w:sz="0" w:space="0" w:color="auto"/>
                    <w:right w:val="none" w:sz="0" w:space="0" w:color="auto"/>
                  </w:divBdr>
                </w:div>
              </w:divsChild>
            </w:div>
            <w:div w:id="34452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eren.nl/cursus/management/risicomanagement/risicos-in-kaart-brengen.html" TargetMode="External"/><Relationship Id="rId18" Type="http://schemas.openxmlformats.org/officeDocument/2006/relationships/hyperlink" Target="http://www.leren.nl/cursus/management/risicomanagement/voorwaarden-erm.html" TargetMode="External"/><Relationship Id="rId26" Type="http://schemas.openxmlformats.org/officeDocument/2006/relationships/hyperlink" Target="http://www.leren.nl/cursus/management/risicomanagement/erm.html" TargetMode="External"/><Relationship Id="rId39" Type="http://schemas.openxmlformats.org/officeDocument/2006/relationships/hyperlink" Target="http://www.leren.nl/cursus/management/risicomanagement/voorwaarden-erm.html" TargetMode="External"/><Relationship Id="rId21" Type="http://schemas.openxmlformats.org/officeDocument/2006/relationships/hyperlink" Target="http://www.leren.nl/cursus/management/risicomanagement/wat-is-risico.html" TargetMode="External"/><Relationship Id="rId34" Type="http://schemas.openxmlformats.org/officeDocument/2006/relationships/hyperlink" Target="http://www.leren.nl/cursus/management/risicomanagement/doel-risicoanalyse.html" TargetMode="External"/><Relationship Id="rId42" Type="http://schemas.openxmlformats.org/officeDocument/2006/relationships/theme" Target="theme/theme1.xml"/><Relationship Id="rId7" Type="http://schemas.openxmlformats.org/officeDocument/2006/relationships/hyperlink" Target="http://www.leren.nl/cursus/management/risicomanagement/risicobeheersing.html" TargetMode="External"/><Relationship Id="rId2" Type="http://schemas.openxmlformats.org/officeDocument/2006/relationships/styles" Target="styles.xml"/><Relationship Id="rId16" Type="http://schemas.openxmlformats.org/officeDocument/2006/relationships/hyperlink" Target="http://www.leren.nl/cursus/management/risicomanagement/erm.html" TargetMode="External"/><Relationship Id="rId29" Type="http://schemas.openxmlformats.org/officeDocument/2006/relationships/hyperlink" Target="http://www.leren.nl/cursus/management/risicomanagement/doel-risicoanalyse.html" TargetMode="External"/><Relationship Id="rId1" Type="http://schemas.openxmlformats.org/officeDocument/2006/relationships/numbering" Target="numbering.xml"/><Relationship Id="rId6" Type="http://schemas.openxmlformats.org/officeDocument/2006/relationships/hyperlink" Target="http://www.leren.nl/cursus/management/projectmanagement/" TargetMode="External"/><Relationship Id="rId11" Type="http://schemas.openxmlformats.org/officeDocument/2006/relationships/hyperlink" Target="http://www.leren.nl/cursus/management/risicomanagement/wat-is-risico.html" TargetMode="External"/><Relationship Id="rId24" Type="http://schemas.openxmlformats.org/officeDocument/2006/relationships/hyperlink" Target="http://www.leren.nl/cursus/management/risicomanagement/prioriteiten-stellen.html" TargetMode="External"/><Relationship Id="rId32" Type="http://schemas.openxmlformats.org/officeDocument/2006/relationships/hyperlink" Target="http://www.leren.nl/cursus/management/risicomanagement/wat-is-risico.html" TargetMode="External"/><Relationship Id="rId37" Type="http://schemas.openxmlformats.org/officeDocument/2006/relationships/hyperlink" Target="http://www.leren.nl/cursus/management/risicomanagement/erm.html" TargetMode="External"/><Relationship Id="rId40" Type="http://schemas.openxmlformats.org/officeDocument/2006/relationships/image" Target="media/image3.gif"/><Relationship Id="rId45" Type="http://schemas.openxmlformats.org/officeDocument/2006/relationships/customXml" Target="../customXml/item3.xml"/><Relationship Id="rId5" Type="http://schemas.openxmlformats.org/officeDocument/2006/relationships/hyperlink" Target="http://www.leren.nl" TargetMode="External"/><Relationship Id="rId15" Type="http://schemas.openxmlformats.org/officeDocument/2006/relationships/hyperlink" Target="http://www.leren.nl/cursus/management/risicomanagement/risicobeheersing.html" TargetMode="External"/><Relationship Id="rId23" Type="http://schemas.openxmlformats.org/officeDocument/2006/relationships/hyperlink" Target="http://www.leren.nl/cursus/management/risicomanagement/doel-risicoanalyse.html" TargetMode="External"/><Relationship Id="rId28" Type="http://schemas.openxmlformats.org/officeDocument/2006/relationships/hyperlink" Target="http://www.leren.nl/cursus/management/risicomanagement/voorwaarden-erm.html" TargetMode="External"/><Relationship Id="rId36" Type="http://schemas.openxmlformats.org/officeDocument/2006/relationships/hyperlink" Target="http://www.leren.nl/cursus/management/risicomanagement/risicobeheersing.html" TargetMode="External"/><Relationship Id="rId10" Type="http://schemas.openxmlformats.org/officeDocument/2006/relationships/hyperlink" Target="http://www.leren.nl/cursus/management/risicomanagement/" TargetMode="External"/><Relationship Id="rId19" Type="http://schemas.openxmlformats.org/officeDocument/2006/relationships/hyperlink" Target="http://www.leren.nl/cursus/management/risicomanagement/risicoanalyse.html" TargetMode="External"/><Relationship Id="rId31" Type="http://schemas.openxmlformats.org/officeDocument/2006/relationships/hyperlink" Target="http://www.leren.nl/cursus/management/risicomanagement/" TargetMode="External"/><Relationship Id="rId44"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www.leren.nl/cursus/management/risicomanagement/prioriteiten-stellen.html" TargetMode="External"/><Relationship Id="rId22" Type="http://schemas.openxmlformats.org/officeDocument/2006/relationships/hyperlink" Target="http://www.leren.nl/cursus/management/risicomanagement/risicoanalyse.html" TargetMode="External"/><Relationship Id="rId27" Type="http://schemas.openxmlformats.org/officeDocument/2006/relationships/hyperlink" Target="http://www.leren.nl/cursus/management/risicomanagement/lessen-uit-het-verleden.html" TargetMode="External"/><Relationship Id="rId30" Type="http://schemas.openxmlformats.org/officeDocument/2006/relationships/image" Target="media/image2.gif"/><Relationship Id="rId35" Type="http://schemas.openxmlformats.org/officeDocument/2006/relationships/hyperlink" Target="http://www.leren.nl/cursus/management/risicomanagement/risicos-in-kaart-brengen.html" TargetMode="External"/><Relationship Id="rId43" Type="http://schemas.openxmlformats.org/officeDocument/2006/relationships/customXml" Target="../customXml/item1.xml"/><Relationship Id="rId8" Type="http://schemas.openxmlformats.org/officeDocument/2006/relationships/hyperlink" Target="http://www.carrieretijger.nl/functioneren/communiceren/mondeling/modellen/interview" TargetMode="External"/><Relationship Id="rId3" Type="http://schemas.openxmlformats.org/officeDocument/2006/relationships/settings" Target="settings.xml"/><Relationship Id="rId12" Type="http://schemas.openxmlformats.org/officeDocument/2006/relationships/hyperlink" Target="http://www.leren.nl/cursus/management/risicomanagement/risicoanalyse.html" TargetMode="External"/><Relationship Id="rId17" Type="http://schemas.openxmlformats.org/officeDocument/2006/relationships/hyperlink" Target="http://www.leren.nl/cursus/management/risicomanagement/lessen-uit-het-verleden.html" TargetMode="External"/><Relationship Id="rId25" Type="http://schemas.openxmlformats.org/officeDocument/2006/relationships/hyperlink" Target="http://www.leren.nl/cursus/management/risicomanagement/risicobeheersing.html" TargetMode="External"/><Relationship Id="rId33" Type="http://schemas.openxmlformats.org/officeDocument/2006/relationships/hyperlink" Target="http://www.leren.nl/cursus/management/risicomanagement/risicoanalyse.html" TargetMode="External"/><Relationship Id="rId38" Type="http://schemas.openxmlformats.org/officeDocument/2006/relationships/hyperlink" Target="http://www.leren.nl/cursus/management/risicomanagement/lessen-uit-het-verleden.html" TargetMode="External"/><Relationship Id="rId20" Type="http://schemas.openxmlformats.org/officeDocument/2006/relationships/hyperlink" Target="http://www.leren.nl/cursus/management/risicomanagement/" TargetMode="External"/><Relationship Id="rId41"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B632850-B204-4921-9BFB-D0A20FD9F25E}"/>
</file>

<file path=customXml/itemProps2.xml><?xml version="1.0" encoding="utf-8"?>
<ds:datastoreItem xmlns:ds="http://schemas.openxmlformats.org/officeDocument/2006/customXml" ds:itemID="{10AE4DCC-D3A3-47A2-95E3-A38BA7BCCDA9}"/>
</file>

<file path=customXml/itemProps3.xml><?xml version="1.0" encoding="utf-8"?>
<ds:datastoreItem xmlns:ds="http://schemas.openxmlformats.org/officeDocument/2006/customXml" ds:itemID="{B1359A35-B9AE-42FC-B2C4-A7175D98BA9F}"/>
</file>

<file path=docProps/app.xml><?xml version="1.0" encoding="utf-8"?>
<Properties xmlns="http://schemas.openxmlformats.org/officeDocument/2006/extended-properties" xmlns:vt="http://schemas.openxmlformats.org/officeDocument/2006/docPropsVTypes">
  <Template>Normal.dotm</Template>
  <TotalTime>0</TotalTime>
  <Pages>13</Pages>
  <Words>2746</Words>
  <Characters>15108</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dc:creator>
  <cp:lastModifiedBy>Fer</cp:lastModifiedBy>
  <cp:revision>2</cp:revision>
  <dcterms:created xsi:type="dcterms:W3CDTF">2014-07-09T11:19:00Z</dcterms:created>
  <dcterms:modified xsi:type="dcterms:W3CDTF">2014-07-09T11:19:00Z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