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396" w:type="dxa"/>
        <w:tblInd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3561"/>
      </w:tblGrid>
      <w:tr w:rsidR="007C134E" w:rsidRPr="0075001E" w:rsidTr="00E66E77">
        <w:tc>
          <w:tcPr>
            <w:tcW w:w="6396" w:type="dxa"/>
            <w:gridSpan w:val="2"/>
          </w:tcPr>
          <w:p w:rsidR="007C134E" w:rsidRPr="0075001E" w:rsidRDefault="003F34FA" w:rsidP="0090197C">
            <w:pPr>
              <w:pStyle w:val="Normaalweb"/>
              <w:spacing w:before="0" w:beforeAutospacing="0" w:after="0" w:afterAutospacing="0"/>
              <w:rPr>
                <w:rFonts w:ascii="Arial" w:hAnsi="Arial" w:cs="Arial"/>
                <w:noProof/>
                <w:sz w:val="32"/>
                <w:szCs w:val="32"/>
              </w:rPr>
            </w:pPr>
            <w:r>
              <w:rPr>
                <w:rFonts w:ascii="Arial" w:hAnsi="Arial" w:cs="Arial"/>
                <w:noProof/>
                <w:sz w:val="32"/>
                <w:szCs w:val="32"/>
              </w:rPr>
              <w:t>Serviceprogramma</w:t>
            </w:r>
          </w:p>
        </w:tc>
      </w:tr>
      <w:tr w:rsidR="0090197C" w:rsidRPr="0075001E" w:rsidTr="00E66E77">
        <w:tc>
          <w:tcPr>
            <w:tcW w:w="6396" w:type="dxa"/>
            <w:gridSpan w:val="2"/>
          </w:tcPr>
          <w:p w:rsidR="004A30C4" w:rsidRPr="003F34FA" w:rsidRDefault="00E97F19" w:rsidP="0090197C">
            <w:pPr>
              <w:pStyle w:val="Normaalweb"/>
              <w:spacing w:before="0" w:beforeAutospacing="0" w:after="0" w:afterAutospacing="0"/>
              <w:rPr>
                <w:rFonts w:ascii="Arial" w:eastAsia="Times New Roman" w:hAnsi="Arial" w:cs="Arial"/>
                <w:sz w:val="32"/>
                <w:szCs w:val="32"/>
              </w:rPr>
            </w:pPr>
            <w:r>
              <w:rPr>
                <w:rFonts w:ascii="Arial" w:eastAsia="Times New Roman" w:hAnsi="Arial" w:cs="Arial"/>
                <w:noProof/>
                <w:sz w:val="18"/>
                <w:szCs w:val="18"/>
              </w:rPr>
              <w:drawing>
                <wp:anchor distT="0" distB="0" distL="114300" distR="114300" simplePos="0" relativeHeight="251657728" behindDoc="0" locked="0" layoutInCell="1" allowOverlap="1" wp14:anchorId="2065D412" wp14:editId="7D857301">
                  <wp:simplePos x="0" y="0"/>
                  <wp:positionH relativeFrom="column">
                    <wp:posOffset>-4914900</wp:posOffset>
                  </wp:positionH>
                  <wp:positionV relativeFrom="paragraph">
                    <wp:posOffset>213360</wp:posOffset>
                  </wp:positionV>
                  <wp:extent cx="3429000" cy="569595"/>
                  <wp:effectExtent l="0" t="0" r="0" b="1905"/>
                  <wp:wrapNone/>
                  <wp:docPr id="5" name="Afbeelding 5" descr="logo Radius nieuw - zwart 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Radius nieuw - zwart grij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34FA">
              <w:rPr>
                <w:rFonts w:ascii="Arial" w:eastAsia="Times New Roman" w:hAnsi="Arial" w:cs="Arial"/>
                <w:sz w:val="32"/>
                <w:szCs w:val="32"/>
              </w:rPr>
              <w:t xml:space="preserve">Titel: </w:t>
            </w:r>
            <w:r>
              <w:rPr>
                <w:rFonts w:ascii="Arial" w:eastAsia="Times New Roman" w:hAnsi="Arial" w:cs="Arial"/>
                <w:sz w:val="32"/>
                <w:szCs w:val="32"/>
              </w:rPr>
              <w:t xml:space="preserve">MS-Project </w:t>
            </w:r>
            <w:r w:rsidR="00EA077B">
              <w:rPr>
                <w:rFonts w:ascii="Arial" w:eastAsia="Times New Roman" w:hAnsi="Arial" w:cs="Arial"/>
                <w:sz w:val="32"/>
                <w:szCs w:val="32"/>
              </w:rPr>
              <w:t xml:space="preserve">Deel 1 </w:t>
            </w:r>
            <w:r>
              <w:rPr>
                <w:rFonts w:ascii="Arial" w:eastAsia="Times New Roman" w:hAnsi="Arial" w:cs="Arial"/>
                <w:sz w:val="32"/>
                <w:szCs w:val="32"/>
              </w:rPr>
              <w:t>(versie 2010)</w:t>
            </w:r>
          </w:p>
        </w:tc>
      </w:tr>
      <w:tr w:rsidR="0090197C" w:rsidRPr="0075001E" w:rsidTr="00E66E77">
        <w:tc>
          <w:tcPr>
            <w:tcW w:w="6396" w:type="dxa"/>
            <w:gridSpan w:val="2"/>
          </w:tcPr>
          <w:p w:rsidR="0090197C" w:rsidRPr="0075001E" w:rsidRDefault="004122B7" w:rsidP="0090197C">
            <w:pPr>
              <w:pStyle w:val="Normaalweb"/>
              <w:spacing w:before="0" w:beforeAutospacing="0" w:after="0" w:afterAutospacing="0"/>
              <w:rPr>
                <w:rFonts w:ascii="Arial" w:eastAsia="Times New Roman" w:hAnsi="Arial" w:cs="Arial"/>
                <w:sz w:val="32"/>
                <w:szCs w:val="32"/>
              </w:rPr>
            </w:pPr>
            <w:r>
              <w:rPr>
                <w:rFonts w:ascii="Arial" w:eastAsia="Times New Roman" w:hAnsi="Arial" w:cs="Arial"/>
                <w:sz w:val="32"/>
                <w:szCs w:val="32"/>
              </w:rPr>
              <w:t>Student</w:t>
            </w:r>
            <w:r w:rsidR="0090197C" w:rsidRPr="0075001E">
              <w:rPr>
                <w:rFonts w:ascii="Arial" w:eastAsia="Times New Roman" w:hAnsi="Arial" w:cs="Arial"/>
                <w:sz w:val="32"/>
                <w:szCs w:val="32"/>
              </w:rPr>
              <w:t>versie</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bookmarkStart w:id="0" w:name="_Hlk139857173"/>
            <w:r w:rsidRPr="0075001E">
              <w:rPr>
                <w:rFonts w:ascii="Arial" w:eastAsia="Times New Roman" w:hAnsi="Arial" w:cs="Arial"/>
                <w:sz w:val="18"/>
                <w:szCs w:val="18"/>
              </w:rPr>
              <w:t>Afdeling</w:t>
            </w:r>
          </w:p>
        </w:tc>
        <w:tc>
          <w:tcPr>
            <w:tcW w:w="3561" w:type="dxa"/>
          </w:tcPr>
          <w:p w:rsidR="00E879D5" w:rsidRPr="004E292C" w:rsidRDefault="00E879D5" w:rsidP="003A4EF5">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ICT</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r w:rsidRPr="0075001E">
              <w:rPr>
                <w:rFonts w:ascii="Arial" w:eastAsia="Times New Roman" w:hAnsi="Arial" w:cs="Arial"/>
                <w:sz w:val="18"/>
                <w:szCs w:val="18"/>
              </w:rPr>
              <w:t>Opleiding</w:t>
            </w:r>
          </w:p>
        </w:tc>
        <w:tc>
          <w:tcPr>
            <w:tcW w:w="3561" w:type="dxa"/>
          </w:tcPr>
          <w:p w:rsidR="00E879D5" w:rsidRPr="004E292C" w:rsidRDefault="00E879D5" w:rsidP="003A4EF5">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ICT-Beheerder</w:t>
            </w:r>
            <w:r w:rsidR="00F83732">
              <w:rPr>
                <w:rFonts w:ascii="Arial" w:eastAsia="Times New Roman" w:hAnsi="Arial" w:cs="Arial"/>
                <w:sz w:val="18"/>
                <w:szCs w:val="18"/>
              </w:rPr>
              <w:t xml:space="preserve">, Applicatieontwikkelaar en </w:t>
            </w:r>
            <w:proofErr w:type="spellStart"/>
            <w:r w:rsidR="00F83732">
              <w:rPr>
                <w:rFonts w:ascii="Arial" w:eastAsia="Times New Roman" w:hAnsi="Arial" w:cs="Arial"/>
                <w:sz w:val="18"/>
                <w:szCs w:val="18"/>
              </w:rPr>
              <w:t>Mediadeveloper</w:t>
            </w:r>
            <w:proofErr w:type="spellEnd"/>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proofErr w:type="spellStart"/>
            <w:r w:rsidRPr="0075001E">
              <w:rPr>
                <w:rFonts w:ascii="Arial" w:eastAsia="Times New Roman" w:hAnsi="Arial" w:cs="Arial"/>
                <w:sz w:val="18"/>
                <w:szCs w:val="18"/>
              </w:rPr>
              <w:t>Crebonummer</w:t>
            </w:r>
            <w:proofErr w:type="spellEnd"/>
          </w:p>
        </w:tc>
        <w:tc>
          <w:tcPr>
            <w:tcW w:w="3561" w:type="dxa"/>
          </w:tcPr>
          <w:p w:rsidR="00E879D5" w:rsidRPr="004E292C" w:rsidRDefault="00F83732" w:rsidP="00F83732">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(resp.) 95321, 95311 en 95312</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r w:rsidRPr="0075001E">
              <w:rPr>
                <w:rFonts w:ascii="Arial" w:eastAsia="Times New Roman" w:hAnsi="Arial" w:cs="Arial"/>
                <w:sz w:val="18"/>
                <w:szCs w:val="18"/>
              </w:rPr>
              <w:t>Niveau + BOL/BBL</w:t>
            </w:r>
          </w:p>
        </w:tc>
        <w:tc>
          <w:tcPr>
            <w:tcW w:w="3561" w:type="dxa"/>
          </w:tcPr>
          <w:p w:rsidR="00E879D5" w:rsidRPr="004E292C" w:rsidRDefault="00E879D5" w:rsidP="003A4EF5">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4, BOL</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r w:rsidRPr="004122B7">
              <w:rPr>
                <w:rFonts w:ascii="Arial" w:eastAsia="Times New Roman" w:hAnsi="Arial" w:cs="Arial"/>
                <w:sz w:val="18"/>
                <w:szCs w:val="18"/>
              </w:rPr>
              <w:t>Startdatum in curriculum</w:t>
            </w:r>
          </w:p>
        </w:tc>
        <w:tc>
          <w:tcPr>
            <w:tcW w:w="3561" w:type="dxa"/>
          </w:tcPr>
          <w:p w:rsidR="00E879D5" w:rsidRPr="004E292C" w:rsidRDefault="004122B7" w:rsidP="003A4EF5">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29-8-201</w:t>
            </w:r>
            <w:r w:rsidR="00337D20">
              <w:rPr>
                <w:rFonts w:ascii="Arial" w:eastAsia="Times New Roman" w:hAnsi="Arial" w:cs="Arial"/>
                <w:sz w:val="18"/>
                <w:szCs w:val="18"/>
              </w:rPr>
              <w:t>1</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r w:rsidRPr="0075001E">
              <w:rPr>
                <w:rFonts w:ascii="Arial" w:eastAsia="Times New Roman" w:hAnsi="Arial" w:cs="Arial"/>
                <w:sz w:val="18"/>
                <w:szCs w:val="18"/>
              </w:rPr>
              <w:t>Leerjaar</w:t>
            </w:r>
          </w:p>
        </w:tc>
        <w:tc>
          <w:tcPr>
            <w:tcW w:w="3561" w:type="dxa"/>
          </w:tcPr>
          <w:p w:rsidR="00E879D5" w:rsidRPr="004E292C" w:rsidRDefault="00E879D5" w:rsidP="003A4EF5">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2</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r w:rsidRPr="0075001E">
              <w:rPr>
                <w:rFonts w:ascii="Arial" w:eastAsia="Times New Roman" w:hAnsi="Arial" w:cs="Arial"/>
                <w:sz w:val="18"/>
                <w:szCs w:val="18"/>
              </w:rPr>
              <w:t>Periode</w:t>
            </w:r>
          </w:p>
        </w:tc>
        <w:tc>
          <w:tcPr>
            <w:tcW w:w="3561" w:type="dxa"/>
          </w:tcPr>
          <w:p w:rsidR="00E879D5" w:rsidRPr="004E292C" w:rsidRDefault="004122B7" w:rsidP="004122B7">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 xml:space="preserve">5 </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r w:rsidRPr="0075001E">
              <w:rPr>
                <w:rFonts w:ascii="Arial" w:eastAsia="Times New Roman" w:hAnsi="Arial" w:cs="Arial"/>
                <w:sz w:val="18"/>
                <w:szCs w:val="18"/>
              </w:rPr>
              <w:t>Week</w:t>
            </w:r>
          </w:p>
        </w:tc>
        <w:tc>
          <w:tcPr>
            <w:tcW w:w="3561" w:type="dxa"/>
          </w:tcPr>
          <w:p w:rsidR="00E879D5" w:rsidRPr="004E292C" w:rsidRDefault="00337D20" w:rsidP="003A4EF5">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5</w:t>
            </w:r>
          </w:p>
        </w:tc>
      </w:tr>
      <w:tr w:rsidR="00E879D5" w:rsidRPr="0075001E" w:rsidTr="00E66E77">
        <w:tc>
          <w:tcPr>
            <w:tcW w:w="2835" w:type="dxa"/>
          </w:tcPr>
          <w:p w:rsidR="00E879D5" w:rsidRPr="0075001E" w:rsidRDefault="00E879D5" w:rsidP="0090197C">
            <w:pPr>
              <w:pStyle w:val="Normaalweb"/>
              <w:spacing w:before="0" w:beforeAutospacing="0" w:after="0" w:afterAutospacing="0"/>
              <w:rPr>
                <w:rFonts w:ascii="Arial" w:eastAsia="Times New Roman" w:hAnsi="Arial" w:cs="Arial"/>
                <w:sz w:val="18"/>
                <w:szCs w:val="18"/>
              </w:rPr>
            </w:pPr>
            <w:r w:rsidRPr="0075001E">
              <w:rPr>
                <w:rFonts w:ascii="Arial" w:eastAsia="Times New Roman" w:hAnsi="Arial" w:cs="Arial"/>
                <w:sz w:val="18"/>
                <w:szCs w:val="18"/>
              </w:rPr>
              <w:t xml:space="preserve">Niveau </w:t>
            </w:r>
            <w:r>
              <w:rPr>
                <w:rFonts w:ascii="Arial" w:eastAsia="Times New Roman" w:hAnsi="Arial" w:cs="Arial"/>
                <w:sz w:val="18"/>
                <w:szCs w:val="18"/>
              </w:rPr>
              <w:t>serviceprogramma</w:t>
            </w:r>
          </w:p>
        </w:tc>
        <w:tc>
          <w:tcPr>
            <w:tcW w:w="3561" w:type="dxa"/>
          </w:tcPr>
          <w:p w:rsidR="00E879D5" w:rsidRPr="004E292C" w:rsidRDefault="00E97F19" w:rsidP="003A4EF5">
            <w:pPr>
              <w:pStyle w:val="Normaalweb"/>
              <w:spacing w:before="0" w:beforeAutospacing="0" w:after="0" w:afterAutospacing="0"/>
              <w:rPr>
                <w:rFonts w:ascii="Arial" w:eastAsia="Times New Roman" w:hAnsi="Arial" w:cs="Arial"/>
                <w:sz w:val="18"/>
                <w:szCs w:val="18"/>
              </w:rPr>
            </w:pPr>
            <w:r>
              <w:rPr>
                <w:rFonts w:ascii="Arial" w:eastAsia="Times New Roman" w:hAnsi="Arial" w:cs="Arial"/>
                <w:sz w:val="18"/>
                <w:szCs w:val="18"/>
              </w:rPr>
              <w:t>Kennismaking</w:t>
            </w:r>
          </w:p>
        </w:tc>
      </w:tr>
      <w:bookmarkEnd w:id="0"/>
    </w:tbl>
    <w:p w:rsidR="0090197C" w:rsidRDefault="0090197C" w:rsidP="0090197C">
      <w:pPr>
        <w:pStyle w:val="Titel"/>
        <w:tabs>
          <w:tab w:val="left" w:pos="448"/>
        </w:tabs>
        <w:jc w:val="left"/>
        <w:rPr>
          <w:rFonts w:ascii="Arial" w:hAnsi="Arial" w:cs="Arial"/>
          <w:b w:val="0"/>
          <w:szCs w:val="32"/>
        </w:rPr>
      </w:pPr>
    </w:p>
    <w:p w:rsidR="00E66E77" w:rsidRDefault="00E66E77" w:rsidP="0090197C">
      <w:pPr>
        <w:pStyle w:val="Titel"/>
        <w:tabs>
          <w:tab w:val="left" w:pos="448"/>
        </w:tabs>
        <w:jc w:val="left"/>
        <w:rPr>
          <w:rFonts w:ascii="Arial" w:hAnsi="Arial" w:cs="Arial"/>
          <w:b w:val="0"/>
          <w:szCs w:val="32"/>
        </w:rPr>
      </w:pPr>
    </w:p>
    <w:p w:rsidR="00E66E77" w:rsidRDefault="00E66E77" w:rsidP="0090197C">
      <w:pPr>
        <w:pStyle w:val="Titel"/>
        <w:tabs>
          <w:tab w:val="left" w:pos="448"/>
        </w:tabs>
        <w:jc w:val="left"/>
        <w:rPr>
          <w:rFonts w:ascii="Arial" w:hAnsi="Arial" w:cs="Arial"/>
          <w:b w:val="0"/>
          <w:szCs w:val="32"/>
        </w:rPr>
      </w:pPr>
    </w:p>
    <w:p w:rsidR="00E66E77" w:rsidRPr="0075001E" w:rsidRDefault="00E66E77" w:rsidP="0090197C">
      <w:pPr>
        <w:pStyle w:val="Titel"/>
        <w:tabs>
          <w:tab w:val="left" w:pos="448"/>
        </w:tabs>
        <w:jc w:val="left"/>
        <w:rPr>
          <w:rFonts w:ascii="Arial" w:hAnsi="Arial" w:cs="Arial"/>
          <w:b w:val="0"/>
          <w:szCs w:val="32"/>
        </w:rPr>
      </w:pPr>
    </w:p>
    <w:p w:rsidR="0090197C" w:rsidRPr="0075001E" w:rsidRDefault="0090197C" w:rsidP="0090197C">
      <w:pPr>
        <w:pStyle w:val="Titel"/>
        <w:tabs>
          <w:tab w:val="left" w:pos="448"/>
        </w:tabs>
        <w:jc w:val="left"/>
        <w:outlineLvl w:val="0"/>
        <w:rPr>
          <w:rFonts w:ascii="Arial" w:hAnsi="Arial" w:cs="Arial"/>
          <w:color w:val="000000"/>
          <w:szCs w:val="32"/>
        </w:rPr>
      </w:pPr>
      <w:r w:rsidRPr="0075001E">
        <w:rPr>
          <w:rFonts w:ascii="Arial" w:hAnsi="Arial" w:cs="Arial"/>
          <w:szCs w:val="32"/>
        </w:rPr>
        <w:t xml:space="preserve">ALGEMENE INFORMATIE </w:t>
      </w:r>
    </w:p>
    <w:tbl>
      <w:tblPr>
        <w:tblW w:w="148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800"/>
        <w:gridCol w:w="10362"/>
      </w:tblGrid>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 xml:space="preserve">Soort </w:t>
            </w:r>
            <w:r w:rsidR="00862521">
              <w:rPr>
                <w:rFonts w:ascii="Arial" w:hAnsi="Arial" w:cs="Arial"/>
                <w:color w:val="000000"/>
                <w:sz w:val="22"/>
                <w:szCs w:val="22"/>
                <w:lang w:val="nl-NL"/>
              </w:rPr>
              <w:t>serviceprogramma</w:t>
            </w:r>
          </w:p>
        </w:tc>
        <w:tc>
          <w:tcPr>
            <w:tcW w:w="12162" w:type="dxa"/>
            <w:gridSpan w:val="2"/>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Vaktechnische competentie</w:t>
            </w: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Competenties</w:t>
            </w:r>
          </w:p>
        </w:tc>
        <w:tc>
          <w:tcPr>
            <w:tcW w:w="12162" w:type="dxa"/>
            <w:gridSpan w:val="2"/>
          </w:tcPr>
          <w:p w:rsidR="0090197C" w:rsidRPr="0075001E" w:rsidRDefault="002A4F6A" w:rsidP="0090197C">
            <w:pPr>
              <w:spacing w:line="240" w:lineRule="auto"/>
              <w:rPr>
                <w:rFonts w:ascii="Arial" w:hAnsi="Arial" w:cs="Arial"/>
                <w:color w:val="000000"/>
                <w:sz w:val="22"/>
                <w:szCs w:val="22"/>
                <w:lang w:val="nl-NL"/>
              </w:rPr>
            </w:pPr>
            <w:r>
              <w:rPr>
                <w:rFonts w:ascii="Arial" w:hAnsi="Arial" w:cs="Arial"/>
                <w:color w:val="000000"/>
                <w:sz w:val="22"/>
                <w:szCs w:val="22"/>
                <w:lang w:val="nl-NL"/>
              </w:rPr>
              <w:t>M, N, O,</w:t>
            </w:r>
            <w:r w:rsidR="007B34E5">
              <w:rPr>
                <w:rFonts w:ascii="Arial" w:hAnsi="Arial" w:cs="Arial"/>
                <w:color w:val="000000"/>
                <w:sz w:val="22"/>
                <w:szCs w:val="22"/>
                <w:lang w:val="nl-NL"/>
              </w:rPr>
              <w:t xml:space="preserve"> P, Q</w:t>
            </w:r>
            <w:r w:rsidR="001004E9">
              <w:rPr>
                <w:rFonts w:ascii="Arial" w:hAnsi="Arial" w:cs="Arial"/>
                <w:color w:val="000000"/>
                <w:sz w:val="22"/>
                <w:szCs w:val="22"/>
                <w:lang w:val="nl-NL"/>
              </w:rPr>
              <w:t>, U</w:t>
            </w:r>
          </w:p>
        </w:tc>
      </w:tr>
      <w:tr w:rsidR="0090197C" w:rsidRPr="0075001E">
        <w:tc>
          <w:tcPr>
            <w:tcW w:w="2700" w:type="dxa"/>
            <w:tcBorders>
              <w:bottom w:val="single" w:sz="4" w:space="0" w:color="auto"/>
            </w:tcBorders>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Werkprocessen</w:t>
            </w:r>
          </w:p>
        </w:tc>
        <w:tc>
          <w:tcPr>
            <w:tcW w:w="12162" w:type="dxa"/>
            <w:gridSpan w:val="2"/>
            <w:tcBorders>
              <w:bottom w:val="single" w:sz="4" w:space="0" w:color="auto"/>
            </w:tcBorders>
          </w:tcPr>
          <w:p w:rsidR="0090197C" w:rsidRPr="0075001E" w:rsidRDefault="00FA25CA" w:rsidP="0090197C">
            <w:pPr>
              <w:spacing w:line="240" w:lineRule="auto"/>
              <w:rPr>
                <w:rFonts w:ascii="Arial" w:hAnsi="Arial" w:cs="Arial"/>
                <w:color w:val="000000"/>
                <w:sz w:val="22"/>
                <w:szCs w:val="22"/>
                <w:lang w:val="nl-NL"/>
              </w:rPr>
            </w:pPr>
            <w:r>
              <w:rPr>
                <w:rFonts w:ascii="Arial" w:hAnsi="Arial" w:cs="Arial"/>
                <w:color w:val="000000"/>
                <w:sz w:val="22"/>
                <w:szCs w:val="22"/>
                <w:lang w:val="nl-NL"/>
              </w:rPr>
              <w:t xml:space="preserve">IB: </w:t>
            </w:r>
            <w:r w:rsidR="0063298F">
              <w:rPr>
                <w:rFonts w:ascii="Arial" w:hAnsi="Arial" w:cs="Arial"/>
                <w:color w:val="000000"/>
                <w:sz w:val="22"/>
                <w:szCs w:val="22"/>
                <w:lang w:val="nl-NL"/>
              </w:rPr>
              <w:t>1.1, 1.3</w:t>
            </w:r>
          </w:p>
        </w:tc>
      </w:tr>
      <w:tr w:rsidR="0090197C" w:rsidRPr="0075001E">
        <w:tc>
          <w:tcPr>
            <w:tcW w:w="2700" w:type="dxa"/>
            <w:tcBorders>
              <w:top w:val="single" w:sz="4" w:space="0" w:color="auto"/>
            </w:tcBorders>
            <w:shd w:val="clear" w:color="auto" w:fill="B3B3B3"/>
          </w:tcPr>
          <w:p w:rsidR="0090197C" w:rsidRPr="0075001E" w:rsidRDefault="0090197C" w:rsidP="0090197C">
            <w:pPr>
              <w:spacing w:line="240" w:lineRule="auto"/>
              <w:rPr>
                <w:rFonts w:ascii="Arial" w:hAnsi="Arial" w:cs="Arial"/>
                <w:color w:val="000000"/>
                <w:sz w:val="22"/>
                <w:szCs w:val="22"/>
                <w:lang w:val="nl-NL"/>
              </w:rPr>
            </w:pPr>
          </w:p>
        </w:tc>
        <w:tc>
          <w:tcPr>
            <w:tcW w:w="12162" w:type="dxa"/>
            <w:gridSpan w:val="2"/>
            <w:tcBorders>
              <w:top w:val="single" w:sz="4" w:space="0" w:color="auto"/>
            </w:tcBorders>
            <w:shd w:val="clear" w:color="auto" w:fill="B3B3B3"/>
          </w:tcPr>
          <w:p w:rsidR="0090197C" w:rsidRPr="0075001E" w:rsidRDefault="0090197C" w:rsidP="0090197C">
            <w:pPr>
              <w:spacing w:line="240" w:lineRule="auto"/>
              <w:rPr>
                <w:rFonts w:ascii="Arial" w:hAnsi="Arial" w:cs="Arial"/>
                <w:color w:val="000000"/>
                <w:sz w:val="22"/>
                <w:szCs w:val="22"/>
                <w:lang w:val="nl-NL"/>
              </w:rPr>
            </w:pP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Tijd</w:t>
            </w:r>
          </w:p>
        </w:tc>
        <w:tc>
          <w:tcPr>
            <w:tcW w:w="12162" w:type="dxa"/>
            <w:gridSpan w:val="2"/>
          </w:tcPr>
          <w:p w:rsidR="0090197C" w:rsidRPr="0075001E" w:rsidRDefault="008918A0" w:rsidP="0090197C">
            <w:pPr>
              <w:spacing w:line="240" w:lineRule="auto"/>
              <w:rPr>
                <w:rFonts w:ascii="Arial" w:hAnsi="Arial" w:cs="Arial"/>
                <w:color w:val="000000"/>
                <w:sz w:val="22"/>
                <w:szCs w:val="22"/>
                <w:lang w:val="nl-NL"/>
              </w:rPr>
            </w:pPr>
            <w:r>
              <w:rPr>
                <w:rFonts w:ascii="Arial" w:hAnsi="Arial" w:cs="Arial"/>
                <w:color w:val="000000"/>
                <w:sz w:val="22"/>
                <w:szCs w:val="22"/>
                <w:lang w:val="nl-NL"/>
              </w:rPr>
              <w:t>125</w:t>
            </w:r>
            <w:r w:rsidR="0090197C" w:rsidRPr="0075001E">
              <w:rPr>
                <w:rFonts w:ascii="Arial" w:hAnsi="Arial" w:cs="Arial"/>
                <w:color w:val="000000"/>
                <w:sz w:val="22"/>
                <w:szCs w:val="22"/>
                <w:lang w:val="nl-NL"/>
              </w:rPr>
              <w:t xml:space="preserve"> minuten</w:t>
            </w:r>
          </w:p>
        </w:tc>
      </w:tr>
      <w:tr w:rsidR="0090197C" w:rsidRPr="0075001E">
        <w:tc>
          <w:tcPr>
            <w:tcW w:w="2700" w:type="dxa"/>
          </w:tcPr>
          <w:p w:rsidR="000575E3" w:rsidRPr="0075001E" w:rsidRDefault="000575E3" w:rsidP="0090197C">
            <w:pPr>
              <w:spacing w:line="240" w:lineRule="auto"/>
              <w:rPr>
                <w:rFonts w:ascii="Arial" w:hAnsi="Arial" w:cs="Arial"/>
                <w:color w:val="000000"/>
                <w:sz w:val="22"/>
                <w:szCs w:val="22"/>
                <w:lang w:val="nl-NL"/>
              </w:rPr>
            </w:pPr>
            <w:r>
              <w:rPr>
                <w:rFonts w:ascii="Arial" w:hAnsi="Arial" w:cs="Arial"/>
                <w:color w:val="000000"/>
                <w:sz w:val="22"/>
                <w:szCs w:val="22"/>
                <w:lang w:val="nl-NL"/>
              </w:rPr>
              <w:t>Veronderstelde voorkennis</w:t>
            </w:r>
          </w:p>
        </w:tc>
        <w:tc>
          <w:tcPr>
            <w:tcW w:w="12162" w:type="dxa"/>
            <w:gridSpan w:val="2"/>
          </w:tcPr>
          <w:p w:rsidR="0090197C" w:rsidRPr="0075001E" w:rsidRDefault="000575E3" w:rsidP="0090197C">
            <w:pPr>
              <w:spacing w:line="240" w:lineRule="auto"/>
              <w:rPr>
                <w:rFonts w:ascii="Arial" w:hAnsi="Arial" w:cs="Arial"/>
                <w:color w:val="000000"/>
                <w:sz w:val="22"/>
                <w:szCs w:val="22"/>
                <w:lang w:val="nl-NL"/>
              </w:rPr>
            </w:pPr>
            <w:r>
              <w:rPr>
                <w:rFonts w:ascii="Arial" w:hAnsi="Arial" w:cs="Arial"/>
                <w:color w:val="000000"/>
                <w:sz w:val="22"/>
                <w:szCs w:val="22"/>
                <w:lang w:val="nl-NL"/>
              </w:rPr>
              <w:t>Basiskennis van de structuur van een project</w:t>
            </w:r>
          </w:p>
        </w:tc>
      </w:tr>
      <w:tr w:rsidR="00BF5104" w:rsidRPr="0075001E">
        <w:trPr>
          <w:trHeight w:val="254"/>
        </w:trPr>
        <w:tc>
          <w:tcPr>
            <w:tcW w:w="2700" w:type="dxa"/>
            <w:vMerge w:val="restart"/>
          </w:tcPr>
          <w:p w:rsidR="00BF5104" w:rsidRPr="0075001E" w:rsidRDefault="00BF5104"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 xml:space="preserve">Opbouw </w:t>
            </w:r>
            <w:r w:rsidR="00862521">
              <w:rPr>
                <w:rFonts w:ascii="Arial" w:hAnsi="Arial" w:cs="Arial"/>
                <w:color w:val="000000"/>
                <w:sz w:val="22"/>
                <w:szCs w:val="22"/>
                <w:lang w:val="nl-NL"/>
              </w:rPr>
              <w:t>serviceprogramma</w:t>
            </w:r>
          </w:p>
        </w:tc>
        <w:tc>
          <w:tcPr>
            <w:tcW w:w="1800" w:type="dxa"/>
          </w:tcPr>
          <w:p w:rsidR="00BF5104" w:rsidRPr="0075001E" w:rsidRDefault="00A51C6F" w:rsidP="0090197C">
            <w:pPr>
              <w:spacing w:line="240" w:lineRule="auto"/>
              <w:rPr>
                <w:rFonts w:ascii="Arial" w:hAnsi="Arial" w:cs="Arial"/>
                <w:b/>
                <w:color w:val="000000"/>
                <w:sz w:val="22"/>
                <w:szCs w:val="22"/>
                <w:lang w:val="nl-NL"/>
              </w:rPr>
            </w:pPr>
            <w:r>
              <w:rPr>
                <w:rFonts w:ascii="Arial" w:hAnsi="Arial" w:cs="Arial"/>
                <w:b/>
                <w:color w:val="000000"/>
                <w:sz w:val="22"/>
                <w:szCs w:val="22"/>
                <w:lang w:val="nl-NL"/>
              </w:rPr>
              <w:t>25</w:t>
            </w:r>
            <w:r w:rsidR="00345F3F">
              <w:rPr>
                <w:rFonts w:ascii="Arial" w:hAnsi="Arial" w:cs="Arial"/>
                <w:b/>
                <w:color w:val="000000"/>
                <w:sz w:val="22"/>
                <w:szCs w:val="22"/>
                <w:lang w:val="nl-NL"/>
              </w:rPr>
              <w:t xml:space="preserve"> </w:t>
            </w:r>
            <w:r w:rsidR="00BF5104" w:rsidRPr="0075001E">
              <w:rPr>
                <w:rFonts w:ascii="Arial" w:hAnsi="Arial" w:cs="Arial"/>
                <w:b/>
                <w:color w:val="000000"/>
                <w:sz w:val="22"/>
                <w:szCs w:val="22"/>
                <w:lang w:val="nl-NL"/>
              </w:rPr>
              <w:t>minuten</w:t>
            </w:r>
          </w:p>
        </w:tc>
        <w:tc>
          <w:tcPr>
            <w:tcW w:w="10362" w:type="dxa"/>
          </w:tcPr>
          <w:p w:rsidR="00BF5104" w:rsidRPr="0075001E" w:rsidRDefault="00BF5104"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Opstart (welkom, onderwerp bekend maken, doelen doornemen, VOORDOEN)</w:t>
            </w:r>
          </w:p>
        </w:tc>
      </w:tr>
      <w:tr w:rsidR="00BF5104" w:rsidRPr="0075001E">
        <w:trPr>
          <w:trHeight w:val="253"/>
        </w:trPr>
        <w:tc>
          <w:tcPr>
            <w:tcW w:w="2700" w:type="dxa"/>
            <w:vMerge/>
          </w:tcPr>
          <w:p w:rsidR="00BF5104" w:rsidRPr="0075001E" w:rsidRDefault="00BF5104" w:rsidP="0090197C">
            <w:pPr>
              <w:spacing w:line="240" w:lineRule="auto"/>
              <w:rPr>
                <w:rFonts w:ascii="Arial" w:hAnsi="Arial" w:cs="Arial"/>
                <w:color w:val="000000"/>
                <w:sz w:val="22"/>
                <w:szCs w:val="22"/>
                <w:lang w:val="nl-NL"/>
              </w:rPr>
            </w:pPr>
          </w:p>
        </w:tc>
        <w:tc>
          <w:tcPr>
            <w:tcW w:w="1800" w:type="dxa"/>
          </w:tcPr>
          <w:p w:rsidR="00BF5104" w:rsidRPr="0075001E" w:rsidRDefault="00A51C6F" w:rsidP="0090197C">
            <w:pPr>
              <w:spacing w:line="240" w:lineRule="auto"/>
              <w:rPr>
                <w:rFonts w:ascii="Arial" w:hAnsi="Arial" w:cs="Arial"/>
                <w:b/>
                <w:color w:val="000000"/>
                <w:sz w:val="22"/>
                <w:szCs w:val="22"/>
                <w:lang w:val="nl-NL"/>
              </w:rPr>
            </w:pPr>
            <w:r>
              <w:rPr>
                <w:rFonts w:ascii="Arial" w:hAnsi="Arial" w:cs="Arial"/>
                <w:b/>
                <w:color w:val="000000"/>
                <w:sz w:val="22"/>
                <w:szCs w:val="22"/>
                <w:lang w:val="nl-NL"/>
              </w:rPr>
              <w:t>7</w:t>
            </w:r>
            <w:r w:rsidR="00345F3F">
              <w:rPr>
                <w:rFonts w:ascii="Arial" w:hAnsi="Arial" w:cs="Arial"/>
                <w:b/>
                <w:color w:val="000000"/>
                <w:sz w:val="22"/>
                <w:szCs w:val="22"/>
                <w:lang w:val="nl-NL"/>
              </w:rPr>
              <w:t>5</w:t>
            </w:r>
            <w:r w:rsidR="00BF5104" w:rsidRPr="0075001E">
              <w:rPr>
                <w:rFonts w:ascii="Arial" w:hAnsi="Arial" w:cs="Arial"/>
                <w:b/>
                <w:color w:val="000000"/>
                <w:sz w:val="22"/>
                <w:szCs w:val="22"/>
                <w:lang w:val="nl-NL"/>
              </w:rPr>
              <w:t xml:space="preserve"> minuten</w:t>
            </w:r>
          </w:p>
        </w:tc>
        <w:tc>
          <w:tcPr>
            <w:tcW w:w="10362" w:type="dxa"/>
          </w:tcPr>
          <w:p w:rsidR="00BF5104" w:rsidRPr="0075001E" w:rsidRDefault="00BF5104"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Oefenen, Oefenen, Oefenen (bijsturen waar nodig, rondlopen)</w:t>
            </w:r>
          </w:p>
        </w:tc>
      </w:tr>
      <w:tr w:rsidR="00BF5104" w:rsidRPr="0075001E">
        <w:trPr>
          <w:trHeight w:val="253"/>
        </w:trPr>
        <w:tc>
          <w:tcPr>
            <w:tcW w:w="2700" w:type="dxa"/>
            <w:vMerge/>
          </w:tcPr>
          <w:p w:rsidR="00BF5104" w:rsidRPr="0075001E" w:rsidRDefault="00BF5104" w:rsidP="0090197C">
            <w:pPr>
              <w:spacing w:line="240" w:lineRule="auto"/>
              <w:rPr>
                <w:rFonts w:ascii="Arial" w:hAnsi="Arial" w:cs="Arial"/>
                <w:color w:val="000000"/>
                <w:sz w:val="22"/>
                <w:szCs w:val="22"/>
                <w:lang w:val="nl-NL"/>
              </w:rPr>
            </w:pPr>
          </w:p>
        </w:tc>
        <w:tc>
          <w:tcPr>
            <w:tcW w:w="1800" w:type="dxa"/>
          </w:tcPr>
          <w:p w:rsidR="00BF5104" w:rsidRPr="0075001E" w:rsidRDefault="00A51C6F" w:rsidP="0090197C">
            <w:pPr>
              <w:spacing w:line="240" w:lineRule="auto"/>
              <w:rPr>
                <w:rFonts w:ascii="Arial" w:hAnsi="Arial" w:cs="Arial"/>
                <w:b/>
                <w:color w:val="000000"/>
                <w:sz w:val="22"/>
                <w:szCs w:val="22"/>
                <w:lang w:val="nl-NL"/>
              </w:rPr>
            </w:pPr>
            <w:r>
              <w:rPr>
                <w:rFonts w:ascii="Arial" w:hAnsi="Arial" w:cs="Arial"/>
                <w:b/>
                <w:color w:val="000000"/>
                <w:sz w:val="22"/>
                <w:szCs w:val="22"/>
                <w:lang w:val="nl-NL"/>
              </w:rPr>
              <w:t>2</w:t>
            </w:r>
            <w:r w:rsidR="00BF5104" w:rsidRPr="0075001E">
              <w:rPr>
                <w:rFonts w:ascii="Arial" w:hAnsi="Arial" w:cs="Arial"/>
                <w:b/>
                <w:color w:val="000000"/>
                <w:sz w:val="22"/>
                <w:szCs w:val="22"/>
                <w:lang w:val="nl-NL"/>
              </w:rPr>
              <w:t>5 minuten</w:t>
            </w:r>
          </w:p>
        </w:tc>
        <w:tc>
          <w:tcPr>
            <w:tcW w:w="10362" w:type="dxa"/>
          </w:tcPr>
          <w:p w:rsidR="00BF5104" w:rsidRPr="0075001E" w:rsidRDefault="00BF5104"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 xml:space="preserve">Afsluiting (evalueren doelen, aantekeningen laten maken en in </w:t>
            </w:r>
            <w:proofErr w:type="spellStart"/>
            <w:r w:rsidRPr="0075001E">
              <w:rPr>
                <w:rFonts w:ascii="Arial" w:hAnsi="Arial" w:cs="Arial"/>
                <w:color w:val="000000"/>
                <w:sz w:val="22"/>
                <w:szCs w:val="22"/>
                <w:lang w:val="nl-NL"/>
              </w:rPr>
              <w:t>portfoliomap</w:t>
            </w:r>
            <w:proofErr w:type="spellEnd"/>
            <w:r w:rsidRPr="0075001E">
              <w:rPr>
                <w:rFonts w:ascii="Arial" w:hAnsi="Arial" w:cs="Arial"/>
                <w:color w:val="000000"/>
                <w:sz w:val="22"/>
                <w:szCs w:val="22"/>
                <w:lang w:val="nl-NL"/>
              </w:rPr>
              <w:t xml:space="preserve"> laten stoppen)</w:t>
            </w: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Didactische werkvormen</w:t>
            </w:r>
          </w:p>
        </w:tc>
        <w:tc>
          <w:tcPr>
            <w:tcW w:w="12162" w:type="dxa"/>
            <w:gridSpan w:val="2"/>
          </w:tcPr>
          <w:p w:rsidR="00345F3F" w:rsidRDefault="00345F3F" w:rsidP="00345F3F">
            <w:pPr>
              <w:spacing w:line="240" w:lineRule="auto"/>
              <w:rPr>
                <w:rFonts w:ascii="Arial" w:hAnsi="Arial" w:cs="Arial"/>
                <w:color w:val="000000"/>
                <w:sz w:val="22"/>
                <w:szCs w:val="22"/>
                <w:lang w:val="nl-NL"/>
              </w:rPr>
            </w:pPr>
            <w:r>
              <w:rPr>
                <w:rFonts w:ascii="Arial" w:hAnsi="Arial" w:cs="Arial"/>
                <w:color w:val="000000"/>
                <w:sz w:val="22"/>
                <w:szCs w:val="22"/>
                <w:lang w:val="nl-NL"/>
              </w:rPr>
              <w:t>Instructie</w:t>
            </w:r>
          </w:p>
          <w:p w:rsidR="00332D26" w:rsidRDefault="00332D26" w:rsidP="00345F3F">
            <w:pPr>
              <w:spacing w:line="240" w:lineRule="auto"/>
              <w:rPr>
                <w:rFonts w:ascii="Arial" w:hAnsi="Arial" w:cs="Arial"/>
                <w:color w:val="000000"/>
                <w:sz w:val="22"/>
                <w:szCs w:val="22"/>
                <w:lang w:val="nl-NL"/>
              </w:rPr>
            </w:pPr>
            <w:r>
              <w:rPr>
                <w:rFonts w:ascii="Arial" w:hAnsi="Arial" w:cs="Arial"/>
                <w:color w:val="000000"/>
                <w:sz w:val="22"/>
                <w:szCs w:val="22"/>
                <w:lang w:val="nl-NL"/>
              </w:rPr>
              <w:t xml:space="preserve">Oefening </w:t>
            </w:r>
          </w:p>
          <w:p w:rsidR="00345F3F" w:rsidRDefault="00345F3F" w:rsidP="00345F3F">
            <w:pPr>
              <w:spacing w:line="240" w:lineRule="auto"/>
              <w:rPr>
                <w:rFonts w:ascii="Arial" w:hAnsi="Arial" w:cs="Arial"/>
                <w:color w:val="000000"/>
                <w:sz w:val="22"/>
                <w:szCs w:val="22"/>
                <w:lang w:val="nl-NL"/>
              </w:rPr>
            </w:pPr>
            <w:r>
              <w:rPr>
                <w:rFonts w:ascii="Arial" w:hAnsi="Arial" w:cs="Arial"/>
                <w:color w:val="000000"/>
                <w:sz w:val="22"/>
                <w:szCs w:val="22"/>
                <w:lang w:val="nl-NL"/>
              </w:rPr>
              <w:t xml:space="preserve">Oefening </w:t>
            </w:r>
          </w:p>
          <w:p w:rsidR="0090197C" w:rsidRPr="0075001E" w:rsidRDefault="0090197C" w:rsidP="0090197C">
            <w:pPr>
              <w:spacing w:line="240" w:lineRule="auto"/>
              <w:rPr>
                <w:rFonts w:ascii="Arial" w:hAnsi="Arial" w:cs="Arial"/>
                <w:color w:val="000000"/>
                <w:sz w:val="22"/>
                <w:szCs w:val="22"/>
                <w:lang w:val="nl-NL"/>
              </w:rPr>
            </w:pP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Rol trainer</w:t>
            </w:r>
          </w:p>
        </w:tc>
        <w:tc>
          <w:tcPr>
            <w:tcW w:w="12162" w:type="dxa"/>
            <w:gridSpan w:val="2"/>
          </w:tcPr>
          <w:p w:rsidR="0090197C" w:rsidRPr="0075001E" w:rsidRDefault="0090197C" w:rsidP="0090197C">
            <w:pPr>
              <w:numPr>
                <w:ilvl w:val="0"/>
                <w:numId w:val="2"/>
              </w:numPr>
              <w:spacing w:line="240" w:lineRule="auto"/>
              <w:rPr>
                <w:rFonts w:ascii="Arial" w:hAnsi="Arial" w:cs="Arial"/>
                <w:color w:val="000000"/>
                <w:sz w:val="22"/>
                <w:szCs w:val="22"/>
                <w:lang w:val="nl-NL"/>
              </w:rPr>
            </w:pPr>
            <w:r w:rsidRPr="0075001E">
              <w:rPr>
                <w:rFonts w:ascii="Arial" w:hAnsi="Arial" w:cs="Arial"/>
                <w:color w:val="000000"/>
                <w:sz w:val="22"/>
                <w:szCs w:val="22"/>
                <w:lang w:val="nl-NL"/>
              </w:rPr>
              <w:t>Voordoen (expert)</w:t>
            </w:r>
          </w:p>
          <w:p w:rsidR="0090197C" w:rsidRPr="0075001E" w:rsidRDefault="0090197C" w:rsidP="0090197C">
            <w:pPr>
              <w:numPr>
                <w:ilvl w:val="0"/>
                <w:numId w:val="2"/>
              </w:numPr>
              <w:spacing w:line="240" w:lineRule="auto"/>
              <w:rPr>
                <w:rFonts w:ascii="Arial" w:hAnsi="Arial" w:cs="Arial"/>
                <w:color w:val="000000"/>
                <w:sz w:val="22"/>
                <w:szCs w:val="22"/>
                <w:lang w:val="nl-NL"/>
              </w:rPr>
            </w:pPr>
            <w:r w:rsidRPr="0075001E">
              <w:rPr>
                <w:rFonts w:ascii="Arial" w:hAnsi="Arial" w:cs="Arial"/>
                <w:color w:val="000000"/>
                <w:sz w:val="22"/>
                <w:szCs w:val="22"/>
                <w:lang w:val="nl-NL"/>
              </w:rPr>
              <w:t>Vragensteller</w:t>
            </w:r>
          </w:p>
          <w:p w:rsidR="0090197C" w:rsidRPr="0075001E" w:rsidRDefault="0090197C" w:rsidP="0090197C">
            <w:pPr>
              <w:numPr>
                <w:ilvl w:val="0"/>
                <w:numId w:val="2"/>
              </w:numPr>
              <w:spacing w:line="240" w:lineRule="auto"/>
              <w:rPr>
                <w:rFonts w:ascii="Arial" w:hAnsi="Arial" w:cs="Arial"/>
                <w:color w:val="000000"/>
                <w:sz w:val="22"/>
                <w:szCs w:val="22"/>
                <w:lang w:val="nl-NL"/>
              </w:rPr>
            </w:pPr>
            <w:r w:rsidRPr="0075001E">
              <w:rPr>
                <w:rFonts w:ascii="Arial" w:hAnsi="Arial" w:cs="Arial"/>
                <w:color w:val="000000"/>
                <w:sz w:val="22"/>
                <w:szCs w:val="22"/>
                <w:lang w:val="nl-NL"/>
              </w:rPr>
              <w:t>Feedbackgever</w:t>
            </w: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lastRenderedPageBreak/>
              <w:t xml:space="preserve">Doelen </w:t>
            </w:r>
          </w:p>
          <w:p w:rsidR="0090197C" w:rsidRPr="0075001E" w:rsidRDefault="0090197C" w:rsidP="0090197C">
            <w:pPr>
              <w:spacing w:line="240" w:lineRule="auto"/>
              <w:rPr>
                <w:rFonts w:ascii="Arial" w:hAnsi="Arial" w:cs="Arial"/>
                <w:color w:val="000000"/>
                <w:sz w:val="22"/>
                <w:szCs w:val="22"/>
                <w:lang w:val="nl-NL"/>
              </w:rPr>
            </w:pPr>
          </w:p>
        </w:tc>
        <w:tc>
          <w:tcPr>
            <w:tcW w:w="12162" w:type="dxa"/>
            <w:gridSpan w:val="2"/>
          </w:tcPr>
          <w:p w:rsidR="0090197C" w:rsidRDefault="00862521" w:rsidP="0090197C">
            <w:pPr>
              <w:spacing w:line="240" w:lineRule="auto"/>
              <w:rPr>
                <w:rFonts w:ascii="Arial" w:hAnsi="Arial" w:cs="Arial"/>
                <w:color w:val="000000"/>
                <w:sz w:val="28"/>
                <w:szCs w:val="28"/>
                <w:lang w:val="nl-NL"/>
              </w:rPr>
            </w:pPr>
            <w:r w:rsidRPr="00D61CEE">
              <w:rPr>
                <w:rFonts w:ascii="Arial" w:hAnsi="Arial" w:cs="Arial"/>
                <w:color w:val="000000"/>
                <w:sz w:val="28"/>
                <w:szCs w:val="28"/>
                <w:lang w:val="nl-NL"/>
              </w:rPr>
              <w:t>Aan het einde van het</w:t>
            </w:r>
            <w:r w:rsidR="0090197C" w:rsidRPr="00D61CEE">
              <w:rPr>
                <w:rFonts w:ascii="Arial" w:hAnsi="Arial" w:cs="Arial"/>
                <w:color w:val="000000"/>
                <w:sz w:val="28"/>
                <w:szCs w:val="28"/>
                <w:lang w:val="nl-NL"/>
              </w:rPr>
              <w:t xml:space="preserve"> </w:t>
            </w:r>
            <w:r w:rsidRPr="00D61CEE">
              <w:rPr>
                <w:rFonts w:ascii="Arial" w:hAnsi="Arial" w:cs="Arial"/>
                <w:color w:val="000000"/>
                <w:sz w:val="28"/>
                <w:szCs w:val="28"/>
                <w:lang w:val="nl-NL"/>
              </w:rPr>
              <w:t>serviceprogramma</w:t>
            </w:r>
            <w:r w:rsidR="0090197C" w:rsidRPr="00D61CEE">
              <w:rPr>
                <w:rFonts w:ascii="Arial" w:hAnsi="Arial" w:cs="Arial"/>
                <w:color w:val="000000"/>
                <w:sz w:val="28"/>
                <w:szCs w:val="28"/>
                <w:lang w:val="nl-NL"/>
              </w:rPr>
              <w:t xml:space="preserve"> beheer</w:t>
            </w:r>
            <w:r w:rsidR="00C75BAC" w:rsidRPr="00D61CEE">
              <w:rPr>
                <w:rFonts w:ascii="Arial" w:hAnsi="Arial" w:cs="Arial"/>
                <w:color w:val="000000"/>
                <w:sz w:val="28"/>
                <w:szCs w:val="28"/>
                <w:lang w:val="nl-NL"/>
              </w:rPr>
              <w:t>s</w:t>
            </w:r>
            <w:r w:rsidR="0090197C" w:rsidRPr="00D61CEE">
              <w:rPr>
                <w:rFonts w:ascii="Arial" w:hAnsi="Arial" w:cs="Arial"/>
                <w:color w:val="000000"/>
                <w:sz w:val="28"/>
                <w:szCs w:val="28"/>
                <w:lang w:val="nl-NL"/>
              </w:rPr>
              <w:t>t</w:t>
            </w:r>
            <w:r w:rsidR="00345F3F" w:rsidRPr="00D61CEE">
              <w:rPr>
                <w:rFonts w:ascii="Arial" w:hAnsi="Arial" w:cs="Arial"/>
                <w:color w:val="000000"/>
                <w:sz w:val="28"/>
                <w:szCs w:val="28"/>
                <w:lang w:val="nl-NL"/>
              </w:rPr>
              <w:t xml:space="preserve"> </w:t>
            </w:r>
            <w:r w:rsidR="0090197C" w:rsidRPr="00D61CEE">
              <w:rPr>
                <w:rFonts w:ascii="Arial" w:hAnsi="Arial" w:cs="Arial"/>
                <w:color w:val="000000"/>
                <w:sz w:val="28"/>
                <w:szCs w:val="28"/>
                <w:lang w:val="nl-NL"/>
              </w:rPr>
              <w:t>/ weet de student het volgende:</w:t>
            </w:r>
          </w:p>
          <w:p w:rsidR="00E66E77" w:rsidRPr="00D61CEE" w:rsidRDefault="00E66E77" w:rsidP="0090197C">
            <w:pPr>
              <w:spacing w:line="240" w:lineRule="auto"/>
              <w:rPr>
                <w:rFonts w:ascii="Arial" w:hAnsi="Arial" w:cs="Arial"/>
                <w:color w:val="000000"/>
                <w:sz w:val="28"/>
                <w:szCs w:val="28"/>
                <w:lang w:val="nl-NL"/>
              </w:rPr>
            </w:pPr>
          </w:p>
          <w:p w:rsidR="00345F3F" w:rsidRPr="00D61CEE" w:rsidRDefault="0090197C" w:rsidP="00345F3F">
            <w:pPr>
              <w:spacing w:line="240" w:lineRule="auto"/>
              <w:rPr>
                <w:rFonts w:ascii="Arial" w:hAnsi="Arial" w:cs="Arial"/>
                <w:color w:val="000000"/>
                <w:sz w:val="28"/>
                <w:szCs w:val="28"/>
                <w:lang w:val="nl-NL"/>
              </w:rPr>
            </w:pPr>
            <w:r w:rsidRPr="00D61CEE">
              <w:rPr>
                <w:rFonts w:ascii="Arial" w:hAnsi="Arial" w:cs="Arial"/>
                <w:color w:val="000000"/>
                <w:sz w:val="28"/>
                <w:szCs w:val="28"/>
                <w:lang w:val="nl-NL"/>
              </w:rPr>
              <w:t>VA</w:t>
            </w:r>
            <w:r w:rsidR="00E66E77">
              <w:rPr>
                <w:rFonts w:ascii="Arial" w:hAnsi="Arial" w:cs="Arial"/>
                <w:color w:val="000000"/>
                <w:sz w:val="28"/>
                <w:szCs w:val="28"/>
                <w:lang w:val="nl-NL"/>
              </w:rPr>
              <w:t>ARDIGHEIDSDOELEN, de student kan</w:t>
            </w:r>
            <w:r w:rsidRPr="00D61CEE">
              <w:rPr>
                <w:rFonts w:ascii="Arial" w:hAnsi="Arial" w:cs="Arial"/>
                <w:color w:val="000000"/>
                <w:sz w:val="28"/>
                <w:szCs w:val="28"/>
                <w:lang w:val="nl-NL"/>
              </w:rPr>
              <w:t>:</w:t>
            </w:r>
          </w:p>
          <w:p w:rsidR="00345F3F" w:rsidRPr="00D61CEE" w:rsidRDefault="00575AB8" w:rsidP="00575AB8">
            <w:pPr>
              <w:pStyle w:val="Lijstalinea"/>
              <w:numPr>
                <w:ilvl w:val="0"/>
                <w:numId w:val="18"/>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In MS-Project een planning opzetten</w:t>
            </w:r>
          </w:p>
          <w:p w:rsidR="00575AB8" w:rsidRPr="00D61CEE" w:rsidRDefault="00575AB8" w:rsidP="00575AB8">
            <w:pPr>
              <w:pStyle w:val="Lijstalinea"/>
              <w:numPr>
                <w:ilvl w:val="0"/>
                <w:numId w:val="18"/>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 xml:space="preserve">Hoofdtaken in </w:t>
            </w:r>
            <w:proofErr w:type="spellStart"/>
            <w:r w:rsidRPr="00D61CEE">
              <w:rPr>
                <w:rFonts w:ascii="Arial" w:hAnsi="Arial" w:cs="Arial"/>
                <w:color w:val="000000"/>
                <w:sz w:val="28"/>
                <w:szCs w:val="28"/>
                <w:lang w:val="nl-NL"/>
              </w:rPr>
              <w:t>subtaken</w:t>
            </w:r>
            <w:proofErr w:type="spellEnd"/>
            <w:r w:rsidRPr="00D61CEE">
              <w:rPr>
                <w:rFonts w:ascii="Arial" w:hAnsi="Arial" w:cs="Arial"/>
                <w:color w:val="000000"/>
                <w:sz w:val="28"/>
                <w:szCs w:val="28"/>
                <w:lang w:val="nl-NL"/>
              </w:rPr>
              <w:t xml:space="preserve"> verdelen</w:t>
            </w:r>
          </w:p>
          <w:p w:rsidR="00575AB8" w:rsidRPr="00D61CEE" w:rsidRDefault="00575AB8" w:rsidP="00575AB8">
            <w:pPr>
              <w:pStyle w:val="Lijstalinea"/>
              <w:numPr>
                <w:ilvl w:val="0"/>
                <w:numId w:val="18"/>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Taken aan elkaar koppelen</w:t>
            </w:r>
          </w:p>
          <w:p w:rsidR="00575AB8" w:rsidRPr="00D61CEE" w:rsidRDefault="006B7572" w:rsidP="00575AB8">
            <w:pPr>
              <w:pStyle w:val="Lijstalinea"/>
              <w:numPr>
                <w:ilvl w:val="0"/>
                <w:numId w:val="18"/>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Een d</w:t>
            </w:r>
            <w:r w:rsidR="00575AB8" w:rsidRPr="00D61CEE">
              <w:rPr>
                <w:rFonts w:ascii="Arial" w:hAnsi="Arial" w:cs="Arial"/>
                <w:color w:val="000000"/>
                <w:sz w:val="28"/>
                <w:szCs w:val="28"/>
                <w:lang w:val="nl-NL"/>
              </w:rPr>
              <w:t>eadline instellen</w:t>
            </w:r>
          </w:p>
          <w:p w:rsidR="00575AB8" w:rsidRPr="00D61CEE" w:rsidRDefault="0024371D" w:rsidP="00575AB8">
            <w:pPr>
              <w:pStyle w:val="Lijstalinea"/>
              <w:numPr>
                <w:ilvl w:val="0"/>
                <w:numId w:val="18"/>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Een m</w:t>
            </w:r>
            <w:r w:rsidR="00575AB8" w:rsidRPr="00D61CEE">
              <w:rPr>
                <w:rFonts w:ascii="Arial" w:hAnsi="Arial" w:cs="Arial"/>
                <w:color w:val="000000"/>
                <w:sz w:val="28"/>
                <w:szCs w:val="28"/>
                <w:lang w:val="nl-NL"/>
              </w:rPr>
              <w:t>ijlpaal instellen</w:t>
            </w:r>
          </w:p>
          <w:p w:rsidR="005525A9" w:rsidRDefault="005525A9" w:rsidP="00575AB8">
            <w:pPr>
              <w:pStyle w:val="Lijstalinea"/>
              <w:numPr>
                <w:ilvl w:val="0"/>
                <w:numId w:val="18"/>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M</w:t>
            </w:r>
            <w:r w:rsidR="00612747" w:rsidRPr="00D61CEE">
              <w:rPr>
                <w:rFonts w:ascii="Arial" w:hAnsi="Arial" w:cs="Arial"/>
                <w:color w:val="000000"/>
                <w:sz w:val="28"/>
                <w:szCs w:val="28"/>
                <w:lang w:val="nl-NL"/>
              </w:rPr>
              <w:t>S</w:t>
            </w:r>
            <w:r w:rsidRPr="00D61CEE">
              <w:rPr>
                <w:rFonts w:ascii="Arial" w:hAnsi="Arial" w:cs="Arial"/>
                <w:color w:val="000000"/>
                <w:sz w:val="28"/>
                <w:szCs w:val="28"/>
                <w:lang w:val="nl-NL"/>
              </w:rPr>
              <w:t xml:space="preserve">-project </w:t>
            </w:r>
            <w:r w:rsidR="0024371D" w:rsidRPr="00D61CEE">
              <w:rPr>
                <w:rFonts w:ascii="Arial" w:hAnsi="Arial" w:cs="Arial"/>
                <w:color w:val="000000"/>
                <w:sz w:val="28"/>
                <w:szCs w:val="28"/>
                <w:lang w:val="nl-NL"/>
              </w:rPr>
              <w:t xml:space="preserve">de </w:t>
            </w:r>
            <w:r w:rsidRPr="00D61CEE">
              <w:rPr>
                <w:rFonts w:ascii="Arial" w:hAnsi="Arial" w:cs="Arial"/>
                <w:color w:val="000000"/>
                <w:sz w:val="28"/>
                <w:szCs w:val="28"/>
                <w:lang w:val="nl-NL"/>
              </w:rPr>
              <w:t>planning aan laten passen als aspecten</w:t>
            </w:r>
            <w:r w:rsidR="0024371D" w:rsidRPr="00D61CEE">
              <w:rPr>
                <w:rFonts w:ascii="Arial" w:hAnsi="Arial" w:cs="Arial"/>
                <w:color w:val="000000"/>
                <w:sz w:val="28"/>
                <w:szCs w:val="28"/>
                <w:lang w:val="nl-NL"/>
              </w:rPr>
              <w:t xml:space="preserve">, zoals begintijd en </w:t>
            </w:r>
            <w:proofErr w:type="spellStart"/>
            <w:r w:rsidRPr="00D61CEE">
              <w:rPr>
                <w:rFonts w:ascii="Arial" w:hAnsi="Arial" w:cs="Arial"/>
                <w:color w:val="000000"/>
                <w:sz w:val="28"/>
                <w:szCs w:val="28"/>
                <w:lang w:val="nl-NL"/>
              </w:rPr>
              <w:t>taakduur</w:t>
            </w:r>
            <w:proofErr w:type="spellEnd"/>
            <w:r w:rsidR="009433BE" w:rsidRPr="00D61CEE">
              <w:rPr>
                <w:rFonts w:ascii="Arial" w:hAnsi="Arial" w:cs="Arial"/>
                <w:color w:val="000000"/>
                <w:sz w:val="28"/>
                <w:szCs w:val="28"/>
                <w:lang w:val="nl-NL"/>
              </w:rPr>
              <w:t xml:space="preserve"> </w:t>
            </w:r>
            <w:r w:rsidRPr="00D61CEE">
              <w:rPr>
                <w:rFonts w:ascii="Arial" w:hAnsi="Arial" w:cs="Arial"/>
                <w:color w:val="000000"/>
                <w:sz w:val="28"/>
                <w:szCs w:val="28"/>
                <w:lang w:val="nl-NL"/>
              </w:rPr>
              <w:t>veranderen</w:t>
            </w:r>
          </w:p>
          <w:p w:rsidR="00E66E77" w:rsidRPr="00D61CEE" w:rsidRDefault="00E66E77" w:rsidP="00E66E77">
            <w:pPr>
              <w:pStyle w:val="Lijstalinea"/>
              <w:spacing w:line="240" w:lineRule="auto"/>
              <w:ind w:left="435"/>
              <w:rPr>
                <w:rFonts w:ascii="Arial" w:hAnsi="Arial" w:cs="Arial"/>
                <w:color w:val="000000"/>
                <w:sz w:val="28"/>
                <w:szCs w:val="28"/>
                <w:lang w:val="nl-NL"/>
              </w:rPr>
            </w:pPr>
          </w:p>
          <w:p w:rsidR="0090197C" w:rsidRPr="00D61CEE" w:rsidRDefault="00E66E77" w:rsidP="0090197C">
            <w:pPr>
              <w:spacing w:line="240" w:lineRule="auto"/>
              <w:rPr>
                <w:rFonts w:ascii="Arial" w:hAnsi="Arial" w:cs="Arial"/>
                <w:color w:val="000000"/>
                <w:sz w:val="28"/>
                <w:szCs w:val="28"/>
                <w:lang w:val="nl-NL"/>
              </w:rPr>
            </w:pPr>
            <w:r>
              <w:rPr>
                <w:rFonts w:ascii="Arial" w:hAnsi="Arial" w:cs="Arial"/>
                <w:color w:val="000000"/>
                <w:sz w:val="28"/>
                <w:szCs w:val="28"/>
                <w:lang w:val="nl-NL"/>
              </w:rPr>
              <w:t>KENNISDOELEN, de student weet</w:t>
            </w:r>
            <w:r w:rsidR="0090197C" w:rsidRPr="00D61CEE">
              <w:rPr>
                <w:rFonts w:ascii="Arial" w:hAnsi="Arial" w:cs="Arial"/>
                <w:color w:val="000000"/>
                <w:sz w:val="28"/>
                <w:szCs w:val="28"/>
                <w:lang w:val="nl-NL"/>
              </w:rPr>
              <w:t>:</w:t>
            </w:r>
          </w:p>
          <w:p w:rsidR="0090197C" w:rsidRPr="00D61CEE" w:rsidRDefault="009433BE" w:rsidP="009433BE">
            <w:pPr>
              <w:pStyle w:val="Lijstalinea"/>
              <w:numPr>
                <w:ilvl w:val="0"/>
                <w:numId w:val="19"/>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Dat projecten aan elkaar gekoppeld kunnen worden</w:t>
            </w:r>
          </w:p>
          <w:p w:rsidR="009433BE" w:rsidRPr="00D61CEE" w:rsidRDefault="009433BE" w:rsidP="009433BE">
            <w:pPr>
              <w:pStyle w:val="Lijstalinea"/>
              <w:numPr>
                <w:ilvl w:val="0"/>
                <w:numId w:val="19"/>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 xml:space="preserve">Dat </w:t>
            </w:r>
            <w:r w:rsidR="00612747" w:rsidRPr="00D61CEE">
              <w:rPr>
                <w:rFonts w:ascii="Arial" w:hAnsi="Arial" w:cs="Arial"/>
                <w:color w:val="000000"/>
                <w:sz w:val="28"/>
                <w:szCs w:val="28"/>
                <w:lang w:val="nl-NL"/>
              </w:rPr>
              <w:t>MS</w:t>
            </w:r>
            <w:r w:rsidRPr="00D61CEE">
              <w:rPr>
                <w:rFonts w:ascii="Arial" w:hAnsi="Arial" w:cs="Arial"/>
                <w:color w:val="000000"/>
                <w:sz w:val="28"/>
                <w:szCs w:val="28"/>
                <w:lang w:val="nl-NL"/>
              </w:rPr>
              <w:t xml:space="preserve">-project ook met resources en </w:t>
            </w:r>
            <w:r w:rsidR="005220B6" w:rsidRPr="00D61CEE">
              <w:rPr>
                <w:rFonts w:ascii="Arial" w:hAnsi="Arial" w:cs="Arial"/>
              </w:rPr>
              <w:t>kostenonderdelen</w:t>
            </w:r>
            <w:r w:rsidR="005220B6" w:rsidRPr="00D61CEE">
              <w:rPr>
                <w:rFonts w:ascii="Arial" w:hAnsi="Arial" w:cs="Arial"/>
                <w:color w:val="000000"/>
                <w:sz w:val="28"/>
                <w:szCs w:val="28"/>
                <w:lang w:val="nl-NL"/>
              </w:rPr>
              <w:t xml:space="preserve"> </w:t>
            </w:r>
            <w:r w:rsidRPr="00D61CEE">
              <w:rPr>
                <w:rFonts w:ascii="Arial" w:hAnsi="Arial" w:cs="Arial"/>
                <w:color w:val="000000"/>
                <w:sz w:val="28"/>
                <w:szCs w:val="28"/>
                <w:lang w:val="nl-NL"/>
              </w:rPr>
              <w:t>om kan gaan.</w:t>
            </w:r>
          </w:p>
          <w:p w:rsidR="005220B6" w:rsidRPr="00D61CEE" w:rsidRDefault="005220B6" w:rsidP="009433BE">
            <w:pPr>
              <w:pStyle w:val="Lijstalinea"/>
              <w:numPr>
                <w:ilvl w:val="0"/>
                <w:numId w:val="19"/>
              </w:numPr>
              <w:spacing w:line="240" w:lineRule="auto"/>
              <w:rPr>
                <w:rFonts w:ascii="Arial" w:hAnsi="Arial" w:cs="Arial"/>
                <w:color w:val="000000"/>
                <w:sz w:val="28"/>
                <w:szCs w:val="28"/>
                <w:lang w:val="nl-NL"/>
              </w:rPr>
            </w:pPr>
            <w:r w:rsidRPr="00D61CEE">
              <w:rPr>
                <w:rFonts w:ascii="Arial" w:hAnsi="Arial" w:cs="Arial"/>
                <w:color w:val="000000"/>
                <w:sz w:val="28"/>
                <w:szCs w:val="28"/>
                <w:lang w:val="nl-NL"/>
              </w:rPr>
              <w:t xml:space="preserve">Dat </w:t>
            </w:r>
            <w:r w:rsidR="00612747" w:rsidRPr="00D61CEE">
              <w:rPr>
                <w:rFonts w:ascii="Arial" w:hAnsi="Arial" w:cs="Arial"/>
                <w:color w:val="000000"/>
                <w:sz w:val="28"/>
                <w:szCs w:val="28"/>
                <w:lang w:val="nl-NL"/>
              </w:rPr>
              <w:t>MS</w:t>
            </w:r>
            <w:r w:rsidRPr="00D61CEE">
              <w:rPr>
                <w:rFonts w:ascii="Arial" w:hAnsi="Arial" w:cs="Arial"/>
                <w:color w:val="000000"/>
                <w:sz w:val="28"/>
                <w:szCs w:val="28"/>
                <w:lang w:val="nl-NL"/>
              </w:rPr>
              <w:t>-project diverse rapporten kan genereren.</w:t>
            </w:r>
          </w:p>
          <w:p w:rsidR="0090197C" w:rsidRPr="0075001E" w:rsidRDefault="0090197C" w:rsidP="0090197C">
            <w:pPr>
              <w:spacing w:line="240" w:lineRule="auto"/>
              <w:rPr>
                <w:rFonts w:ascii="Arial" w:hAnsi="Arial" w:cs="Arial"/>
                <w:color w:val="000000"/>
                <w:sz w:val="22"/>
                <w:szCs w:val="22"/>
                <w:lang w:val="nl-NL"/>
              </w:rPr>
            </w:pP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Benodigde ruimte</w:t>
            </w:r>
          </w:p>
          <w:p w:rsidR="0090197C" w:rsidRPr="0075001E" w:rsidRDefault="0090197C" w:rsidP="0090197C">
            <w:pPr>
              <w:spacing w:line="240" w:lineRule="auto"/>
              <w:rPr>
                <w:rFonts w:ascii="Arial" w:hAnsi="Arial" w:cs="Arial"/>
                <w:color w:val="000000"/>
                <w:sz w:val="22"/>
                <w:szCs w:val="22"/>
                <w:lang w:val="nl-NL"/>
              </w:rPr>
            </w:pPr>
          </w:p>
        </w:tc>
        <w:tc>
          <w:tcPr>
            <w:tcW w:w="12162" w:type="dxa"/>
            <w:gridSpan w:val="2"/>
          </w:tcPr>
          <w:p w:rsidR="0090197C" w:rsidRPr="0075001E" w:rsidRDefault="0024371D" w:rsidP="0090197C">
            <w:pPr>
              <w:spacing w:line="240" w:lineRule="auto"/>
              <w:rPr>
                <w:rFonts w:ascii="Arial" w:hAnsi="Arial" w:cs="Arial"/>
                <w:color w:val="000000"/>
                <w:sz w:val="22"/>
                <w:szCs w:val="22"/>
                <w:lang w:val="nl-NL"/>
              </w:rPr>
            </w:pPr>
            <w:r>
              <w:rPr>
                <w:rFonts w:ascii="Arial" w:hAnsi="Arial" w:cs="Arial"/>
                <w:color w:val="000000"/>
                <w:sz w:val="22"/>
                <w:szCs w:val="22"/>
                <w:lang w:val="nl-NL"/>
              </w:rPr>
              <w:t>Computerruimte</w:t>
            </w:r>
          </w:p>
        </w:tc>
      </w:tr>
      <w:tr w:rsidR="0090197C" w:rsidRPr="0075001E">
        <w:tc>
          <w:tcPr>
            <w:tcW w:w="2700" w:type="dxa"/>
          </w:tcPr>
          <w:p w:rsidR="0090197C" w:rsidRPr="00E66E77" w:rsidRDefault="0090197C" w:rsidP="00E66E77">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Leermiddelen en materialen</w:t>
            </w:r>
          </w:p>
        </w:tc>
        <w:tc>
          <w:tcPr>
            <w:tcW w:w="12162" w:type="dxa"/>
            <w:gridSpan w:val="2"/>
          </w:tcPr>
          <w:p w:rsidR="0090197C" w:rsidRPr="0075001E" w:rsidRDefault="0024371D" w:rsidP="0090197C">
            <w:pPr>
              <w:spacing w:line="240" w:lineRule="auto"/>
              <w:rPr>
                <w:rFonts w:ascii="Arial" w:hAnsi="Arial" w:cs="Arial"/>
                <w:color w:val="000000"/>
                <w:sz w:val="22"/>
                <w:szCs w:val="22"/>
                <w:lang w:val="nl-NL"/>
              </w:rPr>
            </w:pPr>
            <w:r>
              <w:rPr>
                <w:rFonts w:ascii="Arial" w:hAnsi="Arial" w:cs="Arial"/>
                <w:color w:val="000000"/>
                <w:sz w:val="22"/>
                <w:szCs w:val="22"/>
                <w:lang w:val="nl-NL"/>
              </w:rPr>
              <w:t>M</w:t>
            </w:r>
            <w:r w:rsidR="00612747">
              <w:rPr>
                <w:rFonts w:ascii="Arial" w:hAnsi="Arial" w:cs="Arial"/>
                <w:color w:val="000000"/>
                <w:sz w:val="22"/>
                <w:szCs w:val="22"/>
                <w:lang w:val="nl-NL"/>
              </w:rPr>
              <w:t>S</w:t>
            </w:r>
            <w:r>
              <w:rPr>
                <w:rFonts w:ascii="Arial" w:hAnsi="Arial" w:cs="Arial"/>
                <w:color w:val="000000"/>
                <w:sz w:val="22"/>
                <w:szCs w:val="22"/>
                <w:lang w:val="nl-NL"/>
              </w:rPr>
              <w:t xml:space="preserve"> project 2010</w:t>
            </w: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Bijlagen</w:t>
            </w:r>
          </w:p>
          <w:p w:rsidR="0090197C" w:rsidRPr="0075001E" w:rsidRDefault="0090197C" w:rsidP="0090197C">
            <w:pPr>
              <w:spacing w:line="240" w:lineRule="auto"/>
              <w:rPr>
                <w:rFonts w:ascii="Arial" w:hAnsi="Arial" w:cs="Arial"/>
                <w:color w:val="000000"/>
                <w:sz w:val="22"/>
                <w:szCs w:val="22"/>
                <w:lang w:val="nl-NL"/>
              </w:rPr>
            </w:pPr>
          </w:p>
        </w:tc>
        <w:tc>
          <w:tcPr>
            <w:tcW w:w="12162" w:type="dxa"/>
            <w:gridSpan w:val="2"/>
          </w:tcPr>
          <w:p w:rsidR="008646CB" w:rsidRDefault="00E66E77" w:rsidP="00A420CC">
            <w:pPr>
              <w:spacing w:line="240" w:lineRule="auto"/>
              <w:rPr>
                <w:rFonts w:ascii="Arial" w:hAnsi="Arial" w:cs="Arial"/>
                <w:color w:val="000000"/>
                <w:sz w:val="22"/>
                <w:szCs w:val="22"/>
                <w:lang w:val="nl-NL"/>
              </w:rPr>
            </w:pPr>
            <w:r>
              <w:rPr>
                <w:rFonts w:ascii="Arial" w:hAnsi="Arial" w:cs="Arial"/>
                <w:color w:val="000000"/>
                <w:sz w:val="22"/>
                <w:szCs w:val="22"/>
                <w:lang w:val="nl-NL"/>
              </w:rPr>
              <w:t>B</w:t>
            </w:r>
            <w:r w:rsidR="00A420CC">
              <w:rPr>
                <w:rFonts w:ascii="Arial" w:hAnsi="Arial" w:cs="Arial"/>
                <w:color w:val="000000"/>
                <w:sz w:val="22"/>
                <w:szCs w:val="22"/>
                <w:lang w:val="nl-NL"/>
              </w:rPr>
              <w:t xml:space="preserve">ijlagen </w:t>
            </w:r>
          </w:p>
          <w:p w:rsidR="008646CB" w:rsidRDefault="00A420CC" w:rsidP="00A420CC">
            <w:pPr>
              <w:spacing w:line="240" w:lineRule="auto"/>
              <w:rPr>
                <w:rFonts w:ascii="Arial" w:hAnsi="Arial" w:cs="Arial"/>
                <w:color w:val="000000"/>
                <w:sz w:val="22"/>
                <w:szCs w:val="22"/>
                <w:lang w:val="nl-NL"/>
              </w:rPr>
            </w:pPr>
            <w:r>
              <w:rPr>
                <w:rFonts w:ascii="Arial" w:hAnsi="Arial" w:cs="Arial"/>
                <w:color w:val="000000"/>
                <w:sz w:val="22"/>
                <w:szCs w:val="22"/>
                <w:lang w:val="nl-NL"/>
              </w:rPr>
              <w:tab/>
            </w:r>
          </w:p>
          <w:p w:rsidR="002D5A68" w:rsidRDefault="008646CB" w:rsidP="008646CB">
            <w:pPr>
              <w:numPr>
                <w:ilvl w:val="0"/>
                <w:numId w:val="11"/>
              </w:numPr>
              <w:spacing w:line="240" w:lineRule="auto"/>
              <w:rPr>
                <w:rFonts w:ascii="Arial" w:hAnsi="Arial" w:cs="Arial"/>
                <w:color w:val="000000"/>
                <w:sz w:val="22"/>
                <w:szCs w:val="22"/>
                <w:lang w:val="nl-NL"/>
              </w:rPr>
            </w:pPr>
            <w:r>
              <w:rPr>
                <w:rFonts w:ascii="Arial" w:hAnsi="Arial" w:cs="Arial"/>
                <w:color w:val="000000"/>
                <w:sz w:val="22"/>
                <w:szCs w:val="22"/>
                <w:lang w:val="nl-NL"/>
              </w:rPr>
              <w:t>Persoonlijke leerdoelen</w:t>
            </w:r>
          </w:p>
          <w:p w:rsidR="008646CB" w:rsidRPr="0075001E" w:rsidRDefault="00612747" w:rsidP="008646CB">
            <w:pPr>
              <w:numPr>
                <w:ilvl w:val="0"/>
                <w:numId w:val="11"/>
              </w:numPr>
              <w:spacing w:line="240" w:lineRule="auto"/>
              <w:rPr>
                <w:rFonts w:ascii="Arial" w:hAnsi="Arial" w:cs="Arial"/>
                <w:color w:val="000000"/>
                <w:sz w:val="22"/>
                <w:szCs w:val="22"/>
                <w:lang w:val="nl-NL"/>
              </w:rPr>
            </w:pPr>
            <w:r>
              <w:rPr>
                <w:rFonts w:ascii="Arial" w:hAnsi="Arial" w:cs="Arial"/>
                <w:color w:val="000000"/>
                <w:sz w:val="22"/>
                <w:szCs w:val="22"/>
                <w:lang w:val="nl-NL"/>
              </w:rPr>
              <w:t>Opdracht</w:t>
            </w: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Literatuur en bronnen</w:t>
            </w:r>
          </w:p>
          <w:p w:rsidR="0090197C" w:rsidRPr="0075001E" w:rsidRDefault="0090197C" w:rsidP="0090197C">
            <w:pPr>
              <w:spacing w:line="240" w:lineRule="auto"/>
              <w:rPr>
                <w:rFonts w:ascii="Arial" w:hAnsi="Arial" w:cs="Arial"/>
                <w:color w:val="000000"/>
                <w:sz w:val="22"/>
                <w:szCs w:val="22"/>
                <w:lang w:val="nl-NL"/>
              </w:rPr>
            </w:pPr>
          </w:p>
        </w:tc>
        <w:tc>
          <w:tcPr>
            <w:tcW w:w="12162" w:type="dxa"/>
            <w:gridSpan w:val="2"/>
          </w:tcPr>
          <w:p w:rsidR="0090197C" w:rsidRPr="0075001E" w:rsidRDefault="0024371D" w:rsidP="00862521">
            <w:pPr>
              <w:spacing w:line="240" w:lineRule="auto"/>
              <w:rPr>
                <w:rFonts w:ascii="Arial" w:hAnsi="Arial" w:cs="Arial"/>
                <w:color w:val="000000"/>
                <w:sz w:val="22"/>
                <w:szCs w:val="22"/>
                <w:lang w:val="nl-NL"/>
              </w:rPr>
            </w:pPr>
            <w:r>
              <w:rPr>
                <w:rFonts w:ascii="Arial" w:hAnsi="Arial" w:cs="Arial"/>
                <w:color w:val="000000"/>
                <w:sz w:val="22"/>
                <w:szCs w:val="22"/>
                <w:lang w:val="nl-NL"/>
              </w:rPr>
              <w:t xml:space="preserve">Helpfunctie van </w:t>
            </w:r>
            <w:r w:rsidR="00612747">
              <w:rPr>
                <w:rFonts w:ascii="Arial" w:hAnsi="Arial" w:cs="Arial"/>
                <w:color w:val="000000"/>
                <w:sz w:val="22"/>
                <w:szCs w:val="22"/>
                <w:lang w:val="nl-NL"/>
              </w:rPr>
              <w:t>MS</w:t>
            </w:r>
            <w:r>
              <w:rPr>
                <w:rFonts w:ascii="Arial" w:hAnsi="Arial" w:cs="Arial"/>
                <w:color w:val="000000"/>
                <w:sz w:val="22"/>
                <w:szCs w:val="22"/>
                <w:lang w:val="nl-NL"/>
              </w:rPr>
              <w:t>-project 2010</w:t>
            </w:r>
          </w:p>
        </w:tc>
      </w:tr>
      <w:tr w:rsidR="0090197C" w:rsidRPr="0075001E">
        <w:tc>
          <w:tcPr>
            <w:tcW w:w="270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Opmerkingen</w:t>
            </w:r>
          </w:p>
          <w:p w:rsidR="0090197C" w:rsidRPr="0075001E" w:rsidRDefault="0090197C" w:rsidP="0090197C">
            <w:pPr>
              <w:spacing w:line="240" w:lineRule="auto"/>
              <w:rPr>
                <w:rFonts w:ascii="Arial" w:hAnsi="Arial" w:cs="Arial"/>
                <w:color w:val="000000"/>
                <w:sz w:val="22"/>
                <w:szCs w:val="22"/>
                <w:lang w:val="nl-NL"/>
              </w:rPr>
            </w:pPr>
          </w:p>
        </w:tc>
        <w:tc>
          <w:tcPr>
            <w:tcW w:w="12162" w:type="dxa"/>
            <w:gridSpan w:val="2"/>
          </w:tcPr>
          <w:p w:rsidR="0090197C" w:rsidRPr="0075001E" w:rsidRDefault="0090197C" w:rsidP="0090197C">
            <w:pPr>
              <w:spacing w:line="240" w:lineRule="auto"/>
              <w:ind w:left="360"/>
              <w:rPr>
                <w:rFonts w:ascii="Arial" w:hAnsi="Arial" w:cs="Arial"/>
                <w:color w:val="000000"/>
                <w:sz w:val="22"/>
                <w:szCs w:val="22"/>
                <w:lang w:val="nl-NL"/>
              </w:rPr>
            </w:pPr>
          </w:p>
        </w:tc>
      </w:tr>
    </w:tbl>
    <w:p w:rsidR="0090197C" w:rsidRPr="0075001E" w:rsidRDefault="0090197C" w:rsidP="0090197C">
      <w:pPr>
        <w:rPr>
          <w:lang w:val="nl-NL"/>
        </w:rPr>
      </w:pPr>
    </w:p>
    <w:p w:rsidR="0090197C" w:rsidRPr="0075001E" w:rsidRDefault="007C134E" w:rsidP="0090197C">
      <w:pPr>
        <w:outlineLvl w:val="0"/>
        <w:rPr>
          <w:rFonts w:ascii="Arial" w:hAnsi="Arial" w:cs="Arial"/>
          <w:b/>
          <w:sz w:val="32"/>
          <w:szCs w:val="32"/>
          <w:lang w:val="nl-NL"/>
        </w:rPr>
      </w:pPr>
      <w:r w:rsidRPr="0075001E">
        <w:rPr>
          <w:rFonts w:ascii="Arial" w:hAnsi="Arial" w:cs="Arial"/>
          <w:b/>
          <w:sz w:val="32"/>
          <w:szCs w:val="32"/>
          <w:lang w:val="nl-NL"/>
        </w:rPr>
        <w:br w:type="page"/>
      </w:r>
      <w:r w:rsidR="0090197C" w:rsidRPr="0075001E">
        <w:rPr>
          <w:rFonts w:ascii="Arial" w:hAnsi="Arial" w:cs="Arial"/>
          <w:b/>
          <w:sz w:val="32"/>
          <w:szCs w:val="32"/>
          <w:lang w:val="nl-NL"/>
        </w:rPr>
        <w:lastRenderedPageBreak/>
        <w:t>UITVOERING DOOR DOCENT</w:t>
      </w:r>
    </w:p>
    <w:tbl>
      <w:tblPr>
        <w:tblW w:w="148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12342"/>
      </w:tblGrid>
      <w:tr w:rsidR="0090197C" w:rsidRPr="0075001E">
        <w:tc>
          <w:tcPr>
            <w:tcW w:w="252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 xml:space="preserve">Opstart </w:t>
            </w:r>
          </w:p>
          <w:p w:rsidR="0090197C" w:rsidRPr="0075001E" w:rsidRDefault="003F01F1" w:rsidP="0090197C">
            <w:pPr>
              <w:spacing w:line="240" w:lineRule="auto"/>
              <w:rPr>
                <w:rFonts w:ascii="Arial" w:hAnsi="Arial" w:cs="Arial"/>
                <w:color w:val="000000"/>
                <w:sz w:val="22"/>
                <w:szCs w:val="22"/>
                <w:lang w:val="nl-NL"/>
              </w:rPr>
            </w:pPr>
            <w:r>
              <w:rPr>
                <w:rFonts w:ascii="Arial" w:hAnsi="Arial" w:cs="Arial"/>
                <w:color w:val="000000"/>
                <w:sz w:val="22"/>
                <w:szCs w:val="22"/>
                <w:lang w:val="nl-NL"/>
              </w:rPr>
              <w:t>(25</w:t>
            </w:r>
            <w:r w:rsidR="0090197C" w:rsidRPr="0075001E">
              <w:rPr>
                <w:rFonts w:ascii="Arial" w:hAnsi="Arial" w:cs="Arial"/>
                <w:color w:val="000000"/>
                <w:sz w:val="22"/>
                <w:szCs w:val="22"/>
                <w:lang w:val="nl-NL"/>
              </w:rPr>
              <w:t xml:space="preserve"> minuten)</w:t>
            </w:r>
          </w:p>
        </w:tc>
        <w:tc>
          <w:tcPr>
            <w:tcW w:w="12342" w:type="dxa"/>
          </w:tcPr>
          <w:p w:rsidR="0090197C" w:rsidRPr="00B55F7F" w:rsidRDefault="0090197C" w:rsidP="00EF3EED">
            <w:pPr>
              <w:pStyle w:val="Geenafstand"/>
              <w:numPr>
                <w:ilvl w:val="0"/>
                <w:numId w:val="14"/>
              </w:numPr>
              <w:rPr>
                <w:rFonts w:ascii="Arial" w:hAnsi="Arial" w:cs="Arial"/>
                <w:lang w:val="nl-NL"/>
              </w:rPr>
            </w:pPr>
            <w:r w:rsidRPr="00B55F7F">
              <w:rPr>
                <w:rFonts w:ascii="Arial" w:hAnsi="Arial" w:cs="Arial"/>
                <w:lang w:val="nl-NL"/>
              </w:rPr>
              <w:t>Studenten laten plaatsnemen aan U-opstelling</w:t>
            </w:r>
          </w:p>
          <w:p w:rsidR="0090197C" w:rsidRPr="00B55F7F" w:rsidRDefault="0090197C" w:rsidP="00EF3EED">
            <w:pPr>
              <w:pStyle w:val="Geenafstand"/>
              <w:numPr>
                <w:ilvl w:val="0"/>
                <w:numId w:val="14"/>
              </w:numPr>
              <w:rPr>
                <w:rFonts w:ascii="Arial" w:hAnsi="Arial" w:cs="Arial"/>
                <w:lang w:val="nl-NL"/>
              </w:rPr>
            </w:pPr>
            <w:r w:rsidRPr="00B55F7F">
              <w:rPr>
                <w:rFonts w:ascii="Arial" w:hAnsi="Arial" w:cs="Arial"/>
                <w:lang w:val="nl-NL"/>
              </w:rPr>
              <w:t>Welkom</w:t>
            </w:r>
          </w:p>
          <w:p w:rsidR="0090197C" w:rsidRPr="00B55F7F" w:rsidRDefault="00377BD9" w:rsidP="00EF3EED">
            <w:pPr>
              <w:pStyle w:val="Geenafstand"/>
              <w:numPr>
                <w:ilvl w:val="0"/>
                <w:numId w:val="14"/>
              </w:numPr>
              <w:rPr>
                <w:rFonts w:ascii="Arial" w:hAnsi="Arial" w:cs="Arial"/>
                <w:lang w:val="nl-NL"/>
              </w:rPr>
            </w:pPr>
            <w:r w:rsidRPr="00B55F7F">
              <w:rPr>
                <w:rFonts w:ascii="Arial" w:hAnsi="Arial" w:cs="Arial"/>
                <w:lang w:val="nl-NL"/>
              </w:rPr>
              <w:t>Onderwerp bekendmaken:</w:t>
            </w:r>
            <w:r w:rsidR="0090197C" w:rsidRPr="00B55F7F">
              <w:rPr>
                <w:rFonts w:ascii="Arial" w:hAnsi="Arial" w:cs="Arial"/>
                <w:lang w:val="nl-NL"/>
              </w:rPr>
              <w:t xml:space="preserve"> waarom dit nodig voor je beroep</w:t>
            </w:r>
          </w:p>
          <w:p w:rsidR="00EA1A90" w:rsidRPr="00B55F7F" w:rsidRDefault="00EA1A90" w:rsidP="00EF3EED">
            <w:pPr>
              <w:pStyle w:val="Geenafstand"/>
              <w:ind w:left="812"/>
              <w:rPr>
                <w:rStyle w:val="Verwijzingopmerking"/>
                <w:rFonts w:ascii="Arial" w:hAnsi="Arial" w:cs="Arial"/>
                <w:sz w:val="24"/>
                <w:szCs w:val="24"/>
              </w:rPr>
            </w:pPr>
            <w:r w:rsidRPr="00B55F7F">
              <w:rPr>
                <w:rStyle w:val="Verwijzingopmerking"/>
                <w:rFonts w:ascii="Arial" w:hAnsi="Arial" w:cs="Arial"/>
                <w:sz w:val="24"/>
                <w:szCs w:val="24"/>
              </w:rPr>
              <w:t>Om projectmatig werken te ondersteunen bestaan er programma’s die de voortgang van projecten kunnen administreren en managen.</w:t>
            </w:r>
          </w:p>
          <w:p w:rsidR="00EA1A90" w:rsidRPr="00B55F7F" w:rsidRDefault="00EA1A90" w:rsidP="00EF3EED">
            <w:pPr>
              <w:pStyle w:val="Geenafstand"/>
              <w:ind w:left="812"/>
              <w:rPr>
                <w:rFonts w:ascii="Arial" w:hAnsi="Arial" w:cs="Arial"/>
                <w:lang w:val="nl-NL"/>
              </w:rPr>
            </w:pPr>
            <w:r w:rsidRPr="00B55F7F">
              <w:rPr>
                <w:rStyle w:val="Verwijzingopmerking"/>
                <w:rFonts w:ascii="Arial" w:hAnsi="Arial" w:cs="Arial"/>
                <w:sz w:val="24"/>
                <w:szCs w:val="24"/>
              </w:rPr>
              <w:t>MS-Project is zo’n programma met vele mogelijkheden om projecten te ondersteunen</w:t>
            </w:r>
          </w:p>
          <w:p w:rsidR="00EA1A90" w:rsidRPr="00B55F7F" w:rsidRDefault="00EA1A90" w:rsidP="00EF3EED">
            <w:pPr>
              <w:pStyle w:val="Geenafstand"/>
              <w:ind w:left="104"/>
              <w:rPr>
                <w:rFonts w:ascii="Arial" w:hAnsi="Arial" w:cs="Arial"/>
                <w:lang w:val="nl-NL"/>
              </w:rPr>
            </w:pPr>
          </w:p>
          <w:p w:rsidR="00285D61" w:rsidRPr="00B55F7F" w:rsidRDefault="0090197C" w:rsidP="00285D61">
            <w:pPr>
              <w:pStyle w:val="Geenafstand"/>
              <w:numPr>
                <w:ilvl w:val="0"/>
                <w:numId w:val="14"/>
              </w:numPr>
              <w:rPr>
                <w:rFonts w:ascii="Arial" w:hAnsi="Arial" w:cs="Arial"/>
                <w:lang w:val="nl-NL"/>
              </w:rPr>
            </w:pPr>
            <w:r w:rsidRPr="00B55F7F">
              <w:rPr>
                <w:rFonts w:ascii="Arial" w:hAnsi="Arial" w:cs="Arial"/>
                <w:lang w:val="nl-NL"/>
              </w:rPr>
              <w:t>Doelen laten voorlezen door studenten / doelen op bord noteren : DIT GAAN WE VANDAAG TRAINEN</w:t>
            </w:r>
          </w:p>
          <w:p w:rsidR="0001225A" w:rsidRPr="00B55F7F" w:rsidRDefault="0001225A" w:rsidP="00285D61">
            <w:pPr>
              <w:pStyle w:val="Geenafstand"/>
              <w:ind w:left="720"/>
              <w:rPr>
                <w:rStyle w:val="Verwijzingopmerking"/>
                <w:rFonts w:ascii="Arial" w:hAnsi="Arial" w:cs="Arial"/>
                <w:sz w:val="24"/>
                <w:szCs w:val="24"/>
                <w:lang w:val="nl-NL"/>
              </w:rPr>
            </w:pPr>
            <w:r w:rsidRPr="00B55F7F">
              <w:rPr>
                <w:rStyle w:val="Verwijzingopmerking"/>
                <w:rFonts w:ascii="Arial" w:hAnsi="Arial" w:cs="Arial"/>
                <w:sz w:val="24"/>
                <w:szCs w:val="24"/>
              </w:rPr>
              <w:t>De planning van een project opzetten in MS-Project</w:t>
            </w:r>
          </w:p>
          <w:p w:rsidR="0001225A" w:rsidRPr="00B55F7F" w:rsidRDefault="0001225A" w:rsidP="00EF3EED">
            <w:pPr>
              <w:pStyle w:val="Geenafstand"/>
              <w:ind w:left="812"/>
              <w:rPr>
                <w:rStyle w:val="Verwijzingopmerking"/>
                <w:rFonts w:ascii="Arial" w:hAnsi="Arial" w:cs="Arial"/>
                <w:sz w:val="24"/>
                <w:szCs w:val="24"/>
              </w:rPr>
            </w:pPr>
            <w:r w:rsidRPr="00B55F7F">
              <w:rPr>
                <w:rStyle w:val="Verwijzingopmerking"/>
                <w:rFonts w:ascii="Arial" w:hAnsi="Arial" w:cs="Arial"/>
                <w:sz w:val="24"/>
                <w:szCs w:val="24"/>
              </w:rPr>
              <w:t xml:space="preserve">Met behulp van MS-project </w:t>
            </w:r>
            <w:r w:rsidR="00FE30B0" w:rsidRPr="00B55F7F">
              <w:rPr>
                <w:rStyle w:val="Verwijzingopmerking"/>
                <w:rFonts w:ascii="Arial" w:hAnsi="Arial" w:cs="Arial"/>
                <w:sz w:val="24"/>
                <w:szCs w:val="24"/>
              </w:rPr>
              <w:t xml:space="preserve">kun je </w:t>
            </w:r>
            <w:r w:rsidRPr="00B55F7F">
              <w:rPr>
                <w:rStyle w:val="Verwijzingopmerking"/>
                <w:rFonts w:ascii="Arial" w:hAnsi="Arial" w:cs="Arial"/>
                <w:sz w:val="24"/>
                <w:szCs w:val="24"/>
              </w:rPr>
              <w:t>een project managen, waarbij de voortgang in de gaten gehouden wordt en gecontroleerd wordt welke taken er afgehandeld zijn en nog open staan.</w:t>
            </w:r>
          </w:p>
          <w:p w:rsidR="0001225A" w:rsidRPr="00B55F7F" w:rsidRDefault="0001225A" w:rsidP="00EF3EED">
            <w:pPr>
              <w:pStyle w:val="Geenafstand"/>
              <w:ind w:left="812"/>
              <w:rPr>
                <w:rStyle w:val="Verwijzingopmerking"/>
                <w:rFonts w:ascii="Arial" w:hAnsi="Arial" w:cs="Arial"/>
                <w:sz w:val="24"/>
                <w:szCs w:val="24"/>
              </w:rPr>
            </w:pPr>
            <w:r w:rsidRPr="00B55F7F">
              <w:rPr>
                <w:rStyle w:val="Verwijzingopmerking"/>
                <w:rFonts w:ascii="Arial" w:hAnsi="Arial" w:cs="Arial"/>
                <w:sz w:val="24"/>
                <w:szCs w:val="24"/>
              </w:rPr>
              <w:t>Bekend zijn met de belangrijkste mogelijkheden van MS-Project.</w:t>
            </w:r>
          </w:p>
          <w:p w:rsidR="0001225A" w:rsidRPr="00B55F7F" w:rsidRDefault="0001225A" w:rsidP="00EF3EED">
            <w:pPr>
              <w:pStyle w:val="Geenafstand"/>
              <w:ind w:left="812"/>
              <w:rPr>
                <w:rStyle w:val="Verwijzingopmerking"/>
                <w:rFonts w:ascii="Arial" w:hAnsi="Arial" w:cs="Arial"/>
                <w:sz w:val="24"/>
                <w:szCs w:val="24"/>
              </w:rPr>
            </w:pPr>
            <w:r w:rsidRPr="00B55F7F">
              <w:rPr>
                <w:rStyle w:val="Verwijzingopmerking"/>
                <w:rFonts w:ascii="Arial" w:hAnsi="Arial" w:cs="Arial"/>
                <w:sz w:val="24"/>
                <w:szCs w:val="24"/>
              </w:rPr>
              <w:t>Gebruik kunnen maken van de Gantt-Chart binnen MS-Project.</w:t>
            </w:r>
          </w:p>
          <w:p w:rsidR="0001225A" w:rsidRPr="00B55F7F" w:rsidRDefault="0001225A" w:rsidP="00EF3EED">
            <w:pPr>
              <w:pStyle w:val="Geenafstand"/>
              <w:ind w:left="812"/>
              <w:rPr>
                <w:rFonts w:ascii="Arial" w:hAnsi="Arial" w:cs="Arial"/>
                <w:lang w:val="nl-NL"/>
              </w:rPr>
            </w:pPr>
          </w:p>
          <w:p w:rsidR="002D2006" w:rsidRPr="00B55F7F" w:rsidRDefault="002D2006" w:rsidP="00EF3EED">
            <w:pPr>
              <w:pStyle w:val="Geenafstand"/>
              <w:ind w:left="812"/>
              <w:rPr>
                <w:rStyle w:val="Verwijzingopmerking"/>
                <w:rFonts w:ascii="Arial" w:hAnsi="Arial" w:cs="Arial"/>
                <w:sz w:val="24"/>
                <w:szCs w:val="24"/>
              </w:rPr>
            </w:pPr>
            <w:r w:rsidRPr="00B55F7F">
              <w:rPr>
                <w:rStyle w:val="Verwijzingopmerking"/>
                <w:rFonts w:ascii="Arial" w:hAnsi="Arial" w:cs="Arial"/>
                <w:sz w:val="24"/>
                <w:szCs w:val="24"/>
              </w:rPr>
              <w:t xml:space="preserve">Bij deze workshop installeren we MS-Project in stand alone vorm. MS-Project kan ook vanaf een server gedraaid worden, waarbij er mogelijkheden ontstaan om gezamenlijk taken te beheren en projecten te managen. </w:t>
            </w:r>
          </w:p>
          <w:p w:rsidR="003F01F1" w:rsidRPr="00B55F7F" w:rsidRDefault="003F01F1" w:rsidP="00EF3EED">
            <w:pPr>
              <w:pStyle w:val="Geenafstand"/>
              <w:ind w:left="812"/>
              <w:rPr>
                <w:rStyle w:val="Verwijzingopmerking"/>
                <w:rFonts w:ascii="Arial" w:hAnsi="Arial" w:cs="Arial"/>
                <w:sz w:val="24"/>
                <w:szCs w:val="24"/>
              </w:rPr>
            </w:pPr>
            <w:r w:rsidRPr="00B55F7F">
              <w:rPr>
                <w:rStyle w:val="Verwijzingopmerking"/>
                <w:rFonts w:ascii="Arial" w:hAnsi="Arial" w:cs="Arial"/>
                <w:sz w:val="24"/>
                <w:szCs w:val="24"/>
              </w:rPr>
              <w:t>Door het ingeven van „aan de slag” in het Help-menu vind je veel hulp om met MS</w:t>
            </w:r>
            <w:r w:rsidR="000707D1">
              <w:rPr>
                <w:rStyle w:val="Verwijzingopmerking"/>
                <w:rFonts w:ascii="Arial" w:hAnsi="Arial" w:cs="Arial"/>
                <w:sz w:val="24"/>
                <w:szCs w:val="24"/>
              </w:rPr>
              <w:t>-</w:t>
            </w:r>
            <w:r w:rsidRPr="00B55F7F">
              <w:rPr>
                <w:rStyle w:val="Verwijzingopmerking"/>
                <w:rFonts w:ascii="Arial" w:hAnsi="Arial" w:cs="Arial"/>
                <w:sz w:val="24"/>
                <w:szCs w:val="24"/>
              </w:rPr>
              <w:t>Project te beginnen.</w:t>
            </w:r>
          </w:p>
          <w:p w:rsidR="00CA546D" w:rsidRPr="00B55F7F" w:rsidRDefault="00CA546D" w:rsidP="00EF3EED">
            <w:pPr>
              <w:pStyle w:val="Geenafstand"/>
              <w:ind w:left="812"/>
              <w:rPr>
                <w:rStyle w:val="Verwijzingopmerking"/>
                <w:rFonts w:ascii="Arial" w:hAnsi="Arial" w:cs="Arial"/>
                <w:sz w:val="24"/>
                <w:szCs w:val="24"/>
              </w:rPr>
            </w:pPr>
          </w:p>
          <w:p w:rsidR="00C9230D" w:rsidRPr="00B55F7F" w:rsidRDefault="00C9230D" w:rsidP="00CA546D">
            <w:pPr>
              <w:pStyle w:val="Geenafstand"/>
              <w:rPr>
                <w:rFonts w:ascii="Arial" w:hAnsi="Arial" w:cs="Arial"/>
              </w:rPr>
            </w:pPr>
            <w:r w:rsidRPr="00B55F7F">
              <w:rPr>
                <w:rFonts w:ascii="Arial" w:hAnsi="Arial" w:cs="Arial"/>
              </w:rPr>
              <w:t xml:space="preserve">Project management wordt vaak op een informele manier uitgevoerd; er is een deadline die gehaald moet worden, en de vorderingen worden intuïtief in goede banen geleid. Er zijn twee essentiële stappen binnen het project </w:t>
            </w:r>
            <w:r w:rsidR="00CA546D" w:rsidRPr="00B55F7F">
              <w:rPr>
                <w:rFonts w:ascii="Arial" w:hAnsi="Arial" w:cs="Arial"/>
              </w:rPr>
              <w:t>management, te weten de project</w:t>
            </w:r>
            <w:r w:rsidRPr="00B55F7F">
              <w:rPr>
                <w:rFonts w:ascii="Arial" w:hAnsi="Arial" w:cs="Arial"/>
              </w:rPr>
              <w:t>planning en het observer</w:t>
            </w:r>
            <w:r w:rsidR="000707D1">
              <w:rPr>
                <w:rFonts w:ascii="Arial" w:hAnsi="Arial" w:cs="Arial"/>
              </w:rPr>
              <w:t>en van het juiste verloop van de</w:t>
            </w:r>
            <w:r w:rsidRPr="00B55F7F">
              <w:rPr>
                <w:rFonts w:ascii="Arial" w:hAnsi="Arial" w:cs="Arial"/>
              </w:rPr>
              <w:t xml:space="preserve">ze planning. Projecten bestaan uit een aantal verschillende taken met elk een eigen tijdsduur, die in een bepaalde volgorde uitgevoerd dienen te worden. Er zijn softwarepakketten op de markt die deze taak op een formele manier aanpakken. </w:t>
            </w:r>
          </w:p>
          <w:p w:rsidR="00D4593F" w:rsidRPr="00B55F7F" w:rsidRDefault="00C9230D" w:rsidP="00CA546D">
            <w:pPr>
              <w:pStyle w:val="Geenafstand"/>
              <w:rPr>
                <w:rFonts w:ascii="Arial" w:hAnsi="Arial" w:cs="Arial"/>
              </w:rPr>
            </w:pPr>
            <w:r w:rsidRPr="00B55F7F">
              <w:rPr>
                <w:rFonts w:ascii="Arial" w:hAnsi="Arial" w:cs="Arial"/>
              </w:rPr>
              <w:t>Microsoft Project is wereldwijd het meest gebruikte projectmanagement programma. Het is een erg krachtig hulpmiddel bij het efficiënt plannen, toepassen en het communiceren van project informatie. Het is een dynamisch pakket dat eveneens</w:t>
            </w:r>
            <w:r w:rsidR="002B67D4" w:rsidRPr="00B55F7F">
              <w:rPr>
                <w:rFonts w:ascii="Arial" w:hAnsi="Arial" w:cs="Arial"/>
              </w:rPr>
              <w:t xml:space="preserve"> redelijk gebruiksvriendelijk is</w:t>
            </w:r>
            <w:r w:rsidRPr="00B55F7F">
              <w:rPr>
                <w:rFonts w:ascii="Arial" w:hAnsi="Arial" w:cs="Arial"/>
              </w:rPr>
              <w:t xml:space="preserve">. Er bestaat geen significante beperking aan de grootte van, of het aantal deelnemers aan het project. Wijzigingen in bijvoorbeeld planning, budget, deadlines zijn zeer gemakkelijk aan te brengen. </w:t>
            </w:r>
          </w:p>
          <w:p w:rsidR="00D4593F" w:rsidRDefault="00D4593F" w:rsidP="00CA546D">
            <w:pPr>
              <w:pStyle w:val="Geenafstand"/>
              <w:rPr>
                <w:rFonts w:ascii="Arial" w:hAnsi="Arial" w:cs="Arial"/>
              </w:rPr>
            </w:pPr>
          </w:p>
          <w:p w:rsidR="00E66E77" w:rsidRDefault="00E66E77" w:rsidP="00CA546D">
            <w:pPr>
              <w:pStyle w:val="Geenafstand"/>
              <w:rPr>
                <w:rFonts w:ascii="Arial" w:hAnsi="Arial" w:cs="Arial"/>
              </w:rPr>
            </w:pPr>
          </w:p>
          <w:p w:rsidR="00E66E77" w:rsidRPr="00B55F7F" w:rsidRDefault="00E66E77" w:rsidP="00CA546D">
            <w:pPr>
              <w:pStyle w:val="Geenafstand"/>
              <w:rPr>
                <w:rFonts w:ascii="Arial" w:hAnsi="Arial" w:cs="Arial"/>
              </w:rPr>
            </w:pPr>
          </w:p>
          <w:p w:rsidR="00D4593F" w:rsidRPr="00B55F7F" w:rsidRDefault="00D4593F" w:rsidP="00CA546D">
            <w:pPr>
              <w:pStyle w:val="Geenafstand"/>
              <w:rPr>
                <w:rFonts w:ascii="Arial" w:hAnsi="Arial" w:cs="Arial"/>
              </w:rPr>
            </w:pPr>
          </w:p>
          <w:p w:rsidR="00C9230D" w:rsidRPr="00B55F7F" w:rsidRDefault="00C9230D" w:rsidP="00CA546D">
            <w:pPr>
              <w:pStyle w:val="Geenafstand"/>
              <w:rPr>
                <w:rFonts w:ascii="Arial" w:hAnsi="Arial" w:cs="Arial"/>
              </w:rPr>
            </w:pPr>
            <w:r w:rsidRPr="00B55F7F">
              <w:rPr>
                <w:rFonts w:ascii="Arial" w:hAnsi="Arial" w:cs="Arial"/>
              </w:rPr>
              <w:lastRenderedPageBreak/>
              <w:t>Wat is projectmanagement?</w:t>
            </w:r>
          </w:p>
          <w:p w:rsidR="00C9230D" w:rsidRPr="00B55F7F" w:rsidRDefault="00C9230D" w:rsidP="00CA546D">
            <w:pPr>
              <w:pStyle w:val="Geenafstand"/>
              <w:rPr>
                <w:rFonts w:ascii="Arial" w:hAnsi="Arial" w:cs="Arial"/>
              </w:rPr>
            </w:pPr>
          </w:p>
          <w:p w:rsidR="00C9230D" w:rsidRDefault="00C9230D" w:rsidP="00CA546D">
            <w:pPr>
              <w:pStyle w:val="Geenafstand"/>
              <w:rPr>
                <w:ins w:id="1" w:author="Ruud Janssen" w:date="2010-05-25T09:58:00Z"/>
                <w:rFonts w:ascii="Arial" w:hAnsi="Arial" w:cs="Arial"/>
              </w:rPr>
            </w:pPr>
            <w:bookmarkStart w:id="2" w:name="pjTutSec1Les1_lrg"/>
            <w:bookmarkEnd w:id="2"/>
            <w:r w:rsidRPr="00B55F7F">
              <w:rPr>
                <w:rFonts w:ascii="Arial" w:hAnsi="Arial" w:cs="Arial"/>
              </w:rPr>
              <w:t xml:space="preserve">Projectmanagement is het proces van plannen, ordenen en beheren van </w:t>
            </w:r>
            <w:r w:rsidR="00C45BEC">
              <w:fldChar w:fldCharType="begin"/>
            </w:r>
            <w:r w:rsidR="00C45BEC">
              <w:instrText xml:space="preserve"> HYPERLINK "ms-its:C:\\Program%20Files\\Microsoft%20Office\\Office10\\1043\\pjmn10g.chm::/html/pj_TutSec1Les1_lrg.htm" \l "pjmain10:defTask#pjmain10:defTask" \o "Definitie weergeven" </w:instrText>
            </w:r>
            <w:r w:rsidR="00C45BEC">
              <w:fldChar w:fldCharType="separate"/>
            </w:r>
            <w:r w:rsidRPr="00B55F7F">
              <w:rPr>
                <w:rStyle w:val="Hyperlink"/>
                <w:rFonts w:ascii="Arial" w:hAnsi="Arial" w:cs="Arial"/>
                <w:color w:val="auto"/>
                <w:u w:val="none"/>
              </w:rPr>
              <w:t>taken</w:t>
            </w:r>
            <w:r w:rsidR="00C45BEC">
              <w:rPr>
                <w:rStyle w:val="Hyperlink"/>
                <w:rFonts w:ascii="Arial" w:hAnsi="Arial" w:cs="Arial"/>
                <w:color w:val="auto"/>
                <w:u w:val="none"/>
              </w:rPr>
              <w:fldChar w:fldCharType="end"/>
            </w:r>
            <w:r w:rsidRPr="00B55F7F">
              <w:rPr>
                <w:rFonts w:ascii="Arial" w:hAnsi="Arial" w:cs="Arial"/>
              </w:rPr>
              <w:t xml:space="preserve"> en </w:t>
            </w:r>
            <w:r w:rsidR="00C45BEC">
              <w:fldChar w:fldCharType="begin"/>
            </w:r>
            <w:r w:rsidR="00C45BEC">
              <w:instrText xml:space="preserve"> HYPERLINK "ms-its:C:\\Program%20Files\\Microsoft%20Office\\Office10\\1043\\pjmn10g.chm::/html/pj_TutSec1Les1_lrg.htm" \l "pjmain10:defResources#pjmain10:defResources" \o "Definitie weergeven" </w:instrText>
            </w:r>
            <w:r w:rsidR="00C45BEC">
              <w:fldChar w:fldCharType="separate"/>
            </w:r>
            <w:r w:rsidRPr="00B55F7F">
              <w:rPr>
                <w:rStyle w:val="Hyperlink"/>
                <w:rFonts w:ascii="Arial" w:hAnsi="Arial" w:cs="Arial"/>
                <w:color w:val="auto"/>
                <w:u w:val="none"/>
              </w:rPr>
              <w:t>resources</w:t>
            </w:r>
            <w:r w:rsidR="00C45BEC">
              <w:rPr>
                <w:rStyle w:val="Hyperlink"/>
                <w:rFonts w:ascii="Arial" w:hAnsi="Arial" w:cs="Arial"/>
                <w:color w:val="auto"/>
                <w:u w:val="none"/>
              </w:rPr>
              <w:fldChar w:fldCharType="end"/>
            </w:r>
            <w:r w:rsidRPr="00B55F7F">
              <w:rPr>
                <w:rFonts w:ascii="Arial" w:hAnsi="Arial" w:cs="Arial"/>
              </w:rPr>
              <w:t xml:space="preserve"> om een gedefinieerde </w:t>
            </w:r>
            <w:r w:rsidR="00C45BEC">
              <w:fldChar w:fldCharType="begin"/>
            </w:r>
            <w:r w:rsidR="00C45BEC">
              <w:instrText xml:space="preserve"> HYPERLINK "ms-its:C:\\Program%20Files\\Microsoft%20Office\\Office10\\1043\\pjmn10g.chm::/html/pj_TutSec1Les1_lrg.htm" \l "pjmain10:defObjective#pjmain10:defObjective" \o "Definitie weergeven" </w:instrText>
            </w:r>
            <w:r w:rsidR="00C45BEC">
              <w:fldChar w:fldCharType="separate"/>
            </w:r>
            <w:r w:rsidRPr="00B55F7F">
              <w:rPr>
                <w:rStyle w:val="Hyperlink"/>
                <w:rFonts w:ascii="Arial" w:hAnsi="Arial" w:cs="Arial"/>
                <w:color w:val="auto"/>
                <w:u w:val="none"/>
              </w:rPr>
              <w:t>doelstelling</w:t>
            </w:r>
            <w:r w:rsidR="00C45BEC">
              <w:rPr>
                <w:rStyle w:val="Hyperlink"/>
                <w:rFonts w:ascii="Arial" w:hAnsi="Arial" w:cs="Arial"/>
                <w:color w:val="auto"/>
                <w:u w:val="none"/>
              </w:rPr>
              <w:fldChar w:fldCharType="end"/>
            </w:r>
            <w:r w:rsidRPr="00B55F7F">
              <w:rPr>
                <w:rFonts w:ascii="Arial" w:hAnsi="Arial" w:cs="Arial"/>
              </w:rPr>
              <w:t xml:space="preserve"> te verwezenlijken, waarbij gewoonlijk </w:t>
            </w:r>
            <w:r w:rsidR="00C45BEC">
              <w:fldChar w:fldCharType="begin"/>
            </w:r>
            <w:r w:rsidR="00C45BEC">
              <w:instrText xml:space="preserve"> HYPERLINK "ms-its:C:\\Program%20Files\\Microsoft%20Office\\Office10\\1043\\pjmn10g.chm::/html/pj_TutSec1Les1_lrg.htm" \l "pjmain10:defProjectConstraint#pjmain10:defProjectConstraint" \o "Definitie weergeven" </w:instrText>
            </w:r>
            <w:r w:rsidR="00C45BEC">
              <w:fldChar w:fldCharType="separate"/>
            </w:r>
            <w:r w:rsidRPr="00B55F7F">
              <w:rPr>
                <w:rStyle w:val="Hyperlink"/>
                <w:rFonts w:ascii="Arial" w:hAnsi="Arial" w:cs="Arial"/>
                <w:color w:val="auto"/>
                <w:u w:val="none"/>
              </w:rPr>
              <w:t>beperkingen</w:t>
            </w:r>
            <w:r w:rsidR="00C45BEC">
              <w:rPr>
                <w:rStyle w:val="Hyperlink"/>
                <w:rFonts w:ascii="Arial" w:hAnsi="Arial" w:cs="Arial"/>
                <w:color w:val="auto"/>
                <w:u w:val="none"/>
              </w:rPr>
              <w:fldChar w:fldCharType="end"/>
            </w:r>
            <w:r w:rsidRPr="00B55F7F">
              <w:rPr>
                <w:rFonts w:ascii="Arial" w:hAnsi="Arial" w:cs="Arial"/>
              </w:rPr>
              <w:t xml:space="preserve"> gelden op het gebied van tijd, resources of kosten. Een projectplan kan eenvoudig zijn en bijvoorbeeld slechts bestaan uit een handgeschreven lijst met taken en bijbehorende begin- en einddatums. Het projectplan kan echter ook heel complex zijn en bijvoorbeeld duizenden taken en resources en een projectbudget van miljoenen euro's omvatten. Alle projecten, eenvoudig en complex, kunnen echter worden verdeeld in drie belangrijke fasen:</w:t>
            </w:r>
          </w:p>
          <w:p w:rsidR="00612747" w:rsidRPr="00B55F7F" w:rsidRDefault="00612747" w:rsidP="00CA546D">
            <w:pPr>
              <w:pStyle w:val="Geenafstand"/>
              <w:rPr>
                <w:rFonts w:ascii="Arial" w:hAnsi="Arial" w:cs="Arial"/>
              </w:rPr>
            </w:pP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195"/>
              <w:gridCol w:w="80"/>
              <w:gridCol w:w="3587"/>
            </w:tblGrid>
            <w:tr w:rsidR="00B55F7F" w:rsidRPr="00B55F7F" w:rsidTr="003A4EF5">
              <w:trPr>
                <w:tblCellSpacing w:w="15" w:type="dxa"/>
              </w:trPr>
              <w:tc>
                <w:tcPr>
                  <w:tcW w:w="150" w:type="dxa"/>
                </w:tcPr>
                <w:p w:rsidR="00C9230D" w:rsidRPr="00B55F7F" w:rsidRDefault="00C9230D" w:rsidP="00CA546D">
                  <w:pPr>
                    <w:pStyle w:val="Geenafstand"/>
                    <w:rPr>
                      <w:rFonts w:ascii="Arial" w:hAnsi="Arial" w:cs="Arial"/>
                    </w:rPr>
                  </w:pPr>
                  <w:r w:rsidRPr="00B55F7F">
                    <w:rPr>
                      <w:rStyle w:val="cmdn1"/>
                      <w:rFonts w:ascii="Arial" w:hAnsi="Arial" w:cs="Arial"/>
                    </w:rPr>
                    <w:t>1</w:t>
                  </w:r>
                </w:p>
              </w:tc>
              <w:tc>
                <w:tcPr>
                  <w:tcW w:w="36" w:type="dxa"/>
                </w:tcPr>
                <w:p w:rsidR="00C9230D" w:rsidRPr="00B55F7F" w:rsidRDefault="00C9230D" w:rsidP="00CA546D">
                  <w:pPr>
                    <w:pStyle w:val="Geenafstand"/>
                    <w:rPr>
                      <w:rFonts w:ascii="Arial" w:hAnsi="Arial" w:cs="Arial"/>
                    </w:rPr>
                  </w:pPr>
                </w:p>
              </w:tc>
              <w:tc>
                <w:tcPr>
                  <w:tcW w:w="3542" w:type="dxa"/>
                </w:tcPr>
                <w:p w:rsidR="00C9230D" w:rsidRPr="00B55F7F" w:rsidRDefault="00C9230D" w:rsidP="00CA546D">
                  <w:pPr>
                    <w:pStyle w:val="Geenafstand"/>
                    <w:rPr>
                      <w:rFonts w:ascii="Arial" w:hAnsi="Arial" w:cs="Arial"/>
                    </w:rPr>
                  </w:pPr>
                  <w:r w:rsidRPr="00B55F7F">
                    <w:rPr>
                      <w:rFonts w:ascii="Arial" w:hAnsi="Arial" w:cs="Arial"/>
                    </w:rPr>
                    <w:t>Een projectplan opstellen</w:t>
                  </w:r>
                </w:p>
              </w:tc>
            </w:tr>
            <w:tr w:rsidR="00B55F7F" w:rsidRPr="00B55F7F" w:rsidTr="003A4EF5">
              <w:trPr>
                <w:tblCellSpacing w:w="15" w:type="dxa"/>
              </w:trPr>
              <w:tc>
                <w:tcPr>
                  <w:tcW w:w="150" w:type="dxa"/>
                </w:tcPr>
                <w:p w:rsidR="00C9230D" w:rsidRPr="00B55F7F" w:rsidRDefault="00C9230D" w:rsidP="00CA546D">
                  <w:pPr>
                    <w:pStyle w:val="Geenafstand"/>
                    <w:rPr>
                      <w:rFonts w:ascii="Arial" w:hAnsi="Arial" w:cs="Arial"/>
                    </w:rPr>
                  </w:pPr>
                  <w:r w:rsidRPr="00B55F7F">
                    <w:rPr>
                      <w:rStyle w:val="cmdn1"/>
                      <w:rFonts w:ascii="Arial" w:hAnsi="Arial" w:cs="Arial"/>
                    </w:rPr>
                    <w:t>2</w:t>
                  </w:r>
                </w:p>
              </w:tc>
              <w:tc>
                <w:tcPr>
                  <w:tcW w:w="36" w:type="dxa"/>
                </w:tcPr>
                <w:p w:rsidR="00C9230D" w:rsidRPr="00B55F7F" w:rsidRDefault="00C9230D" w:rsidP="00CA546D">
                  <w:pPr>
                    <w:pStyle w:val="Geenafstand"/>
                    <w:rPr>
                      <w:rFonts w:ascii="Arial" w:hAnsi="Arial" w:cs="Arial"/>
                    </w:rPr>
                  </w:pPr>
                </w:p>
              </w:tc>
              <w:tc>
                <w:tcPr>
                  <w:tcW w:w="3542" w:type="dxa"/>
                </w:tcPr>
                <w:p w:rsidR="00C9230D" w:rsidRPr="00B55F7F" w:rsidRDefault="00C9230D" w:rsidP="00CA546D">
                  <w:pPr>
                    <w:pStyle w:val="Geenafstand"/>
                    <w:rPr>
                      <w:rFonts w:ascii="Arial" w:hAnsi="Arial" w:cs="Arial"/>
                    </w:rPr>
                  </w:pPr>
                  <w:r w:rsidRPr="00B55F7F">
                    <w:rPr>
                      <w:rFonts w:ascii="Arial" w:hAnsi="Arial" w:cs="Arial"/>
                    </w:rPr>
                    <w:t>Het project bijhouden en beheren</w:t>
                  </w:r>
                </w:p>
              </w:tc>
            </w:tr>
            <w:tr w:rsidR="00B55F7F" w:rsidRPr="00B55F7F" w:rsidTr="003A4EF5">
              <w:trPr>
                <w:tblCellSpacing w:w="15" w:type="dxa"/>
              </w:trPr>
              <w:tc>
                <w:tcPr>
                  <w:tcW w:w="150" w:type="dxa"/>
                </w:tcPr>
                <w:p w:rsidR="00C9230D" w:rsidRPr="00B55F7F" w:rsidRDefault="00C9230D" w:rsidP="00CA546D">
                  <w:pPr>
                    <w:pStyle w:val="Geenafstand"/>
                    <w:rPr>
                      <w:rFonts w:ascii="Arial" w:hAnsi="Arial" w:cs="Arial"/>
                    </w:rPr>
                  </w:pPr>
                  <w:r w:rsidRPr="00B55F7F">
                    <w:rPr>
                      <w:rStyle w:val="cmdn1"/>
                      <w:rFonts w:ascii="Arial" w:hAnsi="Arial" w:cs="Arial"/>
                    </w:rPr>
                    <w:t>3</w:t>
                  </w:r>
                </w:p>
              </w:tc>
              <w:tc>
                <w:tcPr>
                  <w:tcW w:w="36" w:type="dxa"/>
                </w:tcPr>
                <w:p w:rsidR="00C9230D" w:rsidRPr="00B55F7F" w:rsidRDefault="00C9230D" w:rsidP="00CA546D">
                  <w:pPr>
                    <w:pStyle w:val="Geenafstand"/>
                    <w:rPr>
                      <w:rFonts w:ascii="Arial" w:hAnsi="Arial" w:cs="Arial"/>
                    </w:rPr>
                  </w:pPr>
                </w:p>
              </w:tc>
              <w:tc>
                <w:tcPr>
                  <w:tcW w:w="3542" w:type="dxa"/>
                </w:tcPr>
                <w:p w:rsidR="00C9230D" w:rsidRDefault="00C9230D" w:rsidP="00CA546D">
                  <w:pPr>
                    <w:pStyle w:val="Geenafstand"/>
                    <w:rPr>
                      <w:ins w:id="3" w:author="Ruud Janssen" w:date="2010-05-25T09:58:00Z"/>
                      <w:rFonts w:ascii="Arial" w:hAnsi="Arial" w:cs="Arial"/>
                    </w:rPr>
                  </w:pPr>
                  <w:r w:rsidRPr="00B55F7F">
                    <w:rPr>
                      <w:rFonts w:ascii="Arial" w:hAnsi="Arial" w:cs="Arial"/>
                    </w:rPr>
                    <w:t>Het project afsluiten</w:t>
                  </w:r>
                </w:p>
                <w:p w:rsidR="00612747" w:rsidRPr="00B55F7F" w:rsidRDefault="00612747" w:rsidP="00CA546D">
                  <w:pPr>
                    <w:pStyle w:val="Geenafstand"/>
                    <w:rPr>
                      <w:rFonts w:ascii="Arial" w:hAnsi="Arial" w:cs="Arial"/>
                    </w:rPr>
                  </w:pPr>
                </w:p>
              </w:tc>
            </w:tr>
          </w:tbl>
          <w:p w:rsidR="00C9230D" w:rsidRPr="00B55F7F" w:rsidRDefault="00C9230D" w:rsidP="00CA546D">
            <w:pPr>
              <w:pStyle w:val="Geenafstand"/>
              <w:rPr>
                <w:rFonts w:ascii="Arial" w:hAnsi="Arial" w:cs="Arial"/>
              </w:rPr>
            </w:pPr>
            <w:r w:rsidRPr="00B55F7F">
              <w:rPr>
                <w:rFonts w:ascii="Arial" w:hAnsi="Arial" w:cs="Arial"/>
              </w:rPr>
              <w:t>Hoe beter deze fasen verlopen, hoe groter de kans is dat het gehele project slaagt.</w:t>
            </w:r>
          </w:p>
          <w:p w:rsidR="00457C8F" w:rsidRPr="00B55F7F" w:rsidDel="00612747" w:rsidRDefault="00457C8F" w:rsidP="00CA546D">
            <w:pPr>
              <w:pStyle w:val="Geenafstand"/>
              <w:rPr>
                <w:del w:id="4" w:author="Ruud Janssen" w:date="2010-05-25T09:58:00Z"/>
                <w:rFonts w:ascii="Arial" w:hAnsi="Arial" w:cs="Arial"/>
              </w:rPr>
            </w:pPr>
          </w:p>
          <w:p w:rsidR="00457C8F" w:rsidRPr="00B55F7F" w:rsidDel="00612747" w:rsidRDefault="00457C8F" w:rsidP="00CA546D">
            <w:pPr>
              <w:pStyle w:val="Geenafstand"/>
              <w:rPr>
                <w:del w:id="5" w:author="Ruud Janssen" w:date="2010-05-25T09:58:00Z"/>
                <w:rFonts w:ascii="Arial" w:hAnsi="Arial" w:cs="Arial"/>
              </w:rPr>
            </w:pPr>
          </w:p>
          <w:p w:rsidR="00C9230D" w:rsidRPr="00B55F7F" w:rsidRDefault="00C9230D" w:rsidP="00CA546D">
            <w:pPr>
              <w:pStyle w:val="Geenafstand"/>
              <w:rPr>
                <w:rFonts w:ascii="Arial" w:hAnsi="Arial" w:cs="Arial"/>
              </w:rPr>
            </w:pPr>
            <w:r w:rsidRPr="00B55F7F">
              <w:rPr>
                <w:rFonts w:ascii="Arial" w:hAnsi="Arial" w:cs="Arial"/>
              </w:rPr>
              <w:t>De projectdriehoek</w:t>
            </w:r>
          </w:p>
          <w:p w:rsidR="00C9230D" w:rsidRPr="00B55F7F" w:rsidRDefault="00C9230D" w:rsidP="00CA546D">
            <w:pPr>
              <w:pStyle w:val="Geenafstand"/>
              <w:rPr>
                <w:rFonts w:ascii="Arial" w:hAnsi="Arial" w:cs="Arial"/>
              </w:rPr>
            </w:pPr>
            <w:bookmarkStart w:id="6" w:name="pj_TutSec1Les2_lrg"/>
            <w:bookmarkEnd w:id="6"/>
            <w:r w:rsidRPr="00B55F7F">
              <w:rPr>
                <w:rFonts w:ascii="Arial" w:hAnsi="Arial" w:cs="Arial"/>
              </w:rPr>
              <w:t>Het is meestal moeilijk te voorspellen hoe een project precies zal verlopen.</w:t>
            </w:r>
            <w:r w:rsidR="00A82046" w:rsidRPr="00B55F7F">
              <w:rPr>
                <w:rFonts w:ascii="Arial" w:hAnsi="Arial" w:cs="Arial"/>
              </w:rPr>
              <w:t xml:space="preserve"> </w:t>
            </w:r>
            <w:r w:rsidR="000707D1">
              <w:rPr>
                <w:rFonts w:ascii="Arial" w:hAnsi="Arial" w:cs="Arial"/>
              </w:rPr>
              <w:t>Je</w:t>
            </w:r>
            <w:r w:rsidRPr="00B55F7F">
              <w:rPr>
                <w:rFonts w:ascii="Arial" w:hAnsi="Arial" w:cs="Arial"/>
              </w:rPr>
              <w:t xml:space="preserve"> kunt ech</w:t>
            </w:r>
            <w:r w:rsidR="000707D1">
              <w:rPr>
                <w:rFonts w:ascii="Arial" w:hAnsi="Arial" w:cs="Arial"/>
              </w:rPr>
              <w:t>ter meer zekerheid krijgen als je</w:t>
            </w:r>
            <w:r w:rsidRPr="00B55F7F">
              <w:rPr>
                <w:rFonts w:ascii="Arial" w:hAnsi="Arial" w:cs="Arial"/>
              </w:rPr>
              <w:t xml:space="preserve"> de drie factoren kent die bepalend zijn voor het verloop van elk project:</w:t>
            </w:r>
          </w:p>
          <w:p w:rsidR="00C9230D" w:rsidRPr="00B55F7F" w:rsidRDefault="00C9230D" w:rsidP="00CA546D">
            <w:pPr>
              <w:pStyle w:val="Geenafstand"/>
              <w:rPr>
                <w:rStyle w:val="cmdn1"/>
                <w:rFonts w:ascii="Arial" w:hAnsi="Arial" w:cs="Arial"/>
              </w:rPr>
            </w:pPr>
          </w:p>
          <w:p w:rsidR="00C9230D" w:rsidRPr="00B55F7F" w:rsidRDefault="00C9230D" w:rsidP="00CA546D">
            <w:pPr>
              <w:pStyle w:val="Geenafstand"/>
              <w:rPr>
                <w:rFonts w:ascii="Arial" w:hAnsi="Arial" w:cs="Arial"/>
              </w:rPr>
            </w:pPr>
            <w:r w:rsidRPr="00B55F7F">
              <w:rPr>
                <w:rStyle w:val="cmdn1"/>
                <w:rFonts w:ascii="Arial" w:hAnsi="Arial" w:cs="Arial"/>
              </w:rPr>
              <w:t>Tijd</w:t>
            </w:r>
            <w:r w:rsidRPr="00B55F7F">
              <w:rPr>
                <w:rFonts w:ascii="Arial" w:hAnsi="Arial" w:cs="Arial"/>
              </w:rPr>
              <w:t>: de tijd die nodig is om het project te voltooien, zoals aangegeven in de project</w:t>
            </w:r>
            <w:r w:rsidR="00C45BEC">
              <w:fldChar w:fldCharType="begin"/>
            </w:r>
            <w:r w:rsidR="00C45BEC">
              <w:instrText xml:space="preserve"> HYPERLINK "ms-its:C:\\Program%20Files\\Microsoft%20Office\\Office10\\1043\\pjmn10g.chm::/html/pj_TutSec1Les2_lrg.htm" \l "pjmain10:defSchedule#pjmain10:defSchedule" \o "Definitie weergeven" </w:instrText>
            </w:r>
            <w:r w:rsidR="00C45BEC">
              <w:fldChar w:fldCharType="separate"/>
            </w:r>
            <w:r w:rsidRPr="00B55F7F">
              <w:rPr>
                <w:rStyle w:val="Hyperlink"/>
                <w:rFonts w:ascii="Arial" w:hAnsi="Arial" w:cs="Arial"/>
                <w:color w:val="auto"/>
                <w:u w:val="none"/>
              </w:rPr>
              <w:t>planning</w:t>
            </w:r>
            <w:r w:rsidR="00C45BEC">
              <w:rPr>
                <w:rStyle w:val="Hyperlink"/>
                <w:rFonts w:ascii="Arial" w:hAnsi="Arial" w:cs="Arial"/>
                <w:color w:val="auto"/>
                <w:u w:val="none"/>
              </w:rPr>
              <w:fldChar w:fldCharType="end"/>
            </w:r>
            <w:r w:rsidRPr="00B55F7F">
              <w:rPr>
                <w:rFonts w:ascii="Arial" w:hAnsi="Arial" w:cs="Arial"/>
              </w:rPr>
              <w:t>.</w:t>
            </w:r>
          </w:p>
          <w:p w:rsidR="00C9230D" w:rsidRPr="00B55F7F" w:rsidRDefault="00C9230D" w:rsidP="00CA546D">
            <w:pPr>
              <w:pStyle w:val="Geenafstand"/>
              <w:rPr>
                <w:rFonts w:ascii="Arial" w:hAnsi="Arial" w:cs="Arial"/>
              </w:rPr>
            </w:pPr>
            <w:r w:rsidRPr="00B55F7F">
              <w:rPr>
                <w:rStyle w:val="cmdn1"/>
                <w:rFonts w:ascii="Arial" w:hAnsi="Arial" w:cs="Arial"/>
              </w:rPr>
              <w:t>Geld</w:t>
            </w:r>
            <w:r w:rsidRPr="00B55F7F">
              <w:rPr>
                <w:rFonts w:ascii="Arial" w:hAnsi="Arial" w:cs="Arial"/>
              </w:rPr>
              <w:t>: het project</w:t>
            </w:r>
            <w:r w:rsidR="00C45BEC">
              <w:fldChar w:fldCharType="begin"/>
            </w:r>
            <w:r w:rsidR="00C45BEC">
              <w:instrText xml:space="preserve"> HYPERLINK "ms-its:C:\\Program%20Files\\Microsoft%20Office\\Office10\\1043\\pjmn10g.chm::/html/pj_TutSec1Les2_lrg.htm" \l "pjmain10:defBudget#pjmain10:defBudget" \o "Definitie weergeven" </w:instrText>
            </w:r>
            <w:r w:rsidR="00C45BEC">
              <w:fldChar w:fldCharType="separate"/>
            </w:r>
            <w:r w:rsidRPr="00B55F7F">
              <w:rPr>
                <w:rStyle w:val="Hyperlink"/>
                <w:rFonts w:ascii="Arial" w:hAnsi="Arial" w:cs="Arial"/>
                <w:color w:val="auto"/>
                <w:u w:val="none"/>
              </w:rPr>
              <w:t>budget</w:t>
            </w:r>
            <w:r w:rsidR="00C45BEC">
              <w:rPr>
                <w:rStyle w:val="Hyperlink"/>
                <w:rFonts w:ascii="Arial" w:hAnsi="Arial" w:cs="Arial"/>
                <w:color w:val="auto"/>
                <w:u w:val="none"/>
              </w:rPr>
              <w:fldChar w:fldCharType="end"/>
            </w:r>
            <w:r w:rsidRPr="00B55F7F">
              <w:rPr>
                <w:rFonts w:ascii="Arial" w:hAnsi="Arial" w:cs="Arial"/>
              </w:rPr>
              <w:t xml:space="preserve">, dat is gebaseerd op de kosten van de </w:t>
            </w:r>
            <w:r w:rsidR="00C45BEC">
              <w:fldChar w:fldCharType="begin"/>
            </w:r>
            <w:r w:rsidR="00C45BEC">
              <w:instrText xml:space="preserve"> HYPERLINK "ms-its:C:\\Program%20Files\\Microsoft%20Office\\Office10\\1043\\pjmn10g.chm::/html/pj_TutSec1Les2_lrg.htm" \l "pjmain10:defResources#pjmain10:defResources" \o "Definitie weergeven" </w:instrText>
            </w:r>
            <w:r w:rsidR="00C45BEC">
              <w:fldChar w:fldCharType="separate"/>
            </w:r>
            <w:r w:rsidRPr="00B55F7F">
              <w:rPr>
                <w:rStyle w:val="Hyperlink"/>
                <w:rFonts w:ascii="Arial" w:hAnsi="Arial" w:cs="Arial"/>
                <w:color w:val="auto"/>
                <w:u w:val="none"/>
              </w:rPr>
              <w:t>resources</w:t>
            </w:r>
            <w:r w:rsidR="00C45BEC">
              <w:rPr>
                <w:rStyle w:val="Hyperlink"/>
                <w:rFonts w:ascii="Arial" w:hAnsi="Arial" w:cs="Arial"/>
                <w:color w:val="auto"/>
                <w:u w:val="none"/>
              </w:rPr>
              <w:fldChar w:fldCharType="end"/>
            </w:r>
            <w:r w:rsidRPr="00B55F7F">
              <w:rPr>
                <w:rFonts w:ascii="Arial" w:hAnsi="Arial" w:cs="Arial"/>
              </w:rPr>
              <w:t>. Resources zijn de mensen, apparaten en materialen die nodig zijn om de taken uit te voeren.</w:t>
            </w:r>
          </w:p>
          <w:p w:rsidR="00C9230D" w:rsidRPr="00B55F7F" w:rsidRDefault="00C9230D" w:rsidP="00CA546D">
            <w:pPr>
              <w:pStyle w:val="Geenafstand"/>
              <w:rPr>
                <w:rFonts w:ascii="Arial" w:hAnsi="Arial" w:cs="Arial"/>
              </w:rPr>
            </w:pPr>
            <w:r w:rsidRPr="00B55F7F">
              <w:rPr>
                <w:rStyle w:val="cmdn1"/>
                <w:rFonts w:ascii="Arial" w:hAnsi="Arial" w:cs="Arial"/>
              </w:rPr>
              <w:t>Werklast</w:t>
            </w:r>
            <w:r w:rsidRPr="00B55F7F">
              <w:rPr>
                <w:rFonts w:ascii="Arial" w:hAnsi="Arial" w:cs="Arial"/>
              </w:rPr>
              <w:t xml:space="preserve">: de doelen en taken van het project en de hoeveelheid </w:t>
            </w:r>
            <w:r w:rsidR="00C45BEC">
              <w:fldChar w:fldCharType="begin"/>
            </w:r>
            <w:r w:rsidR="00C45BEC">
              <w:instrText xml:space="preserve"> HYPERLINK "ms-its:C:\\Program%20Files\\Microsoft%20Office\\Office10\\1043\\pjmn10g.chm::/html/pj_TutSec1Les2_lrg.htm" \l "pjmain10:defWork#pjmain10:defWork" \o "Definitie weergeven" </w:instrText>
            </w:r>
            <w:r w:rsidR="00C45BEC">
              <w:fldChar w:fldCharType="separate"/>
            </w:r>
            <w:r w:rsidRPr="00B55F7F">
              <w:rPr>
                <w:rStyle w:val="Hyperlink"/>
                <w:rFonts w:ascii="Arial" w:hAnsi="Arial" w:cs="Arial"/>
                <w:color w:val="auto"/>
                <w:u w:val="none"/>
              </w:rPr>
              <w:t>werk</w:t>
            </w:r>
            <w:r w:rsidR="00C45BEC">
              <w:rPr>
                <w:rStyle w:val="Hyperlink"/>
                <w:rFonts w:ascii="Arial" w:hAnsi="Arial" w:cs="Arial"/>
                <w:color w:val="auto"/>
                <w:u w:val="none"/>
              </w:rPr>
              <w:fldChar w:fldCharType="end"/>
            </w:r>
            <w:r w:rsidRPr="00B55F7F">
              <w:rPr>
                <w:rFonts w:ascii="Arial" w:hAnsi="Arial" w:cs="Arial"/>
              </w:rPr>
              <w:t xml:space="preserve"> die nodig is om de doelen te bereiken en de taken te voltooien.</w:t>
            </w:r>
          </w:p>
          <w:p w:rsidR="00C9230D" w:rsidRPr="00B55F7F" w:rsidRDefault="00C9230D" w:rsidP="00CA546D">
            <w:pPr>
              <w:pStyle w:val="Geenafstand"/>
              <w:rPr>
                <w:rFonts w:ascii="Arial" w:hAnsi="Arial" w:cs="Arial"/>
              </w:rPr>
            </w:pPr>
            <w:r w:rsidRPr="00B55F7F">
              <w:rPr>
                <w:rFonts w:ascii="Arial" w:hAnsi="Arial" w:cs="Arial"/>
              </w:rPr>
              <w:t>De elementen tijd, geld en werklast vormen samen de projectdriehoek. Als u één van deze elementen bijstelt, beïnvloedt dit de andere twee. Hoewel alle drie elementen belangrijk zijn, heeft één element vaak de meeste invloed op het verloop van een project. De relatie tussen deze elementen verschilt per project en bepaalt welke soorten problemen u zult tegenkomen en welke oplossingen u kunt toepassen. Als u weet waar de knelpunten liggen en waar u flexibeler te werk kunt gaan, kunt u het project beter plannen en beheren.</w:t>
            </w:r>
          </w:p>
          <w:p w:rsidR="00457C8F" w:rsidRPr="00B55F7F" w:rsidRDefault="00457C8F" w:rsidP="00CA546D">
            <w:pPr>
              <w:pStyle w:val="Geenafstand"/>
              <w:rPr>
                <w:rFonts w:ascii="Arial" w:hAnsi="Arial" w:cs="Arial"/>
              </w:rPr>
            </w:pPr>
          </w:p>
          <w:p w:rsidR="00457C8F" w:rsidRDefault="00457C8F" w:rsidP="00CA546D">
            <w:pPr>
              <w:pStyle w:val="Geenafstand"/>
              <w:rPr>
                <w:rFonts w:ascii="Arial" w:hAnsi="Arial" w:cs="Arial"/>
              </w:rPr>
            </w:pPr>
          </w:p>
          <w:p w:rsidR="00E66E77" w:rsidRPr="00B55F7F" w:rsidRDefault="00E66E77" w:rsidP="00CA546D">
            <w:pPr>
              <w:pStyle w:val="Geenafstand"/>
              <w:rPr>
                <w:rFonts w:ascii="Arial" w:hAnsi="Arial" w:cs="Arial"/>
              </w:rPr>
            </w:pPr>
          </w:p>
          <w:p w:rsidR="00C9230D" w:rsidRPr="00B55F7F" w:rsidRDefault="00C9230D" w:rsidP="00CA546D">
            <w:pPr>
              <w:pStyle w:val="Geenafstand"/>
              <w:rPr>
                <w:rFonts w:ascii="Arial" w:hAnsi="Arial" w:cs="Arial"/>
              </w:rPr>
            </w:pPr>
            <w:r w:rsidRPr="00B55F7F">
              <w:rPr>
                <w:rFonts w:ascii="Arial" w:hAnsi="Arial" w:cs="Arial"/>
              </w:rPr>
              <w:lastRenderedPageBreak/>
              <w:t>Uw projectstrategie</w:t>
            </w:r>
          </w:p>
          <w:tbl>
            <w:tblPr>
              <w:tblW w:w="11444"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1444"/>
            </w:tblGrid>
            <w:tr w:rsidR="00B55F7F" w:rsidRPr="00B55F7F" w:rsidTr="004D1024">
              <w:trPr>
                <w:trHeight w:val="1620"/>
                <w:tblCellSpacing w:w="15" w:type="dxa"/>
              </w:trPr>
              <w:tc>
                <w:tcPr>
                  <w:tcW w:w="11384" w:type="dxa"/>
                </w:tcPr>
                <w:p w:rsidR="00C9230D" w:rsidRPr="00B55F7F" w:rsidRDefault="00C9230D" w:rsidP="004D1024">
                  <w:pPr>
                    <w:pStyle w:val="Geenafstand"/>
                    <w:tabs>
                      <w:tab w:val="left" w:pos="11257"/>
                    </w:tabs>
                    <w:ind w:right="-1476"/>
                    <w:rPr>
                      <w:rFonts w:ascii="Arial" w:hAnsi="Arial" w:cs="Arial"/>
                    </w:rPr>
                  </w:pPr>
                  <w:r w:rsidRPr="00B55F7F">
                    <w:rPr>
                      <w:rFonts w:ascii="Arial" w:hAnsi="Arial" w:cs="Arial"/>
                    </w:rPr>
                    <w:t xml:space="preserve">Neem een besluit over uw strategie voordat u naar de taken in het project of de benodigde resources kijkt. Met de juiste projectstrategie hebt u meer overzicht over het geheel van het project en kunt u voor uzelf en andere </w:t>
                  </w:r>
                  <w:r w:rsidR="00C45BEC">
                    <w:fldChar w:fldCharType="begin"/>
                  </w:r>
                  <w:r w:rsidR="00C45BEC">
                    <w:instrText xml:space="preserve"> HYPERLINK "ms-its:C:\\Program%20Files\\Microsoft%20Office\\Office10\\1043\\pjmn10g.chm::/html/pj_TutSec1Les3_lrg.htm" \l "pjmain10:defStakeholders#pjmain10:defStakeholders" \o "Definitie weergeven" </w:instrText>
                  </w:r>
                  <w:r w:rsidR="00C45BEC">
                    <w:fldChar w:fldCharType="separate"/>
                  </w:r>
                  <w:r w:rsidRPr="00B55F7F">
                    <w:rPr>
                      <w:rFonts w:ascii="Arial" w:hAnsi="Arial" w:cs="Arial"/>
                    </w:rPr>
                    <w:t>belanghebbenden</w:t>
                  </w:r>
                  <w:r w:rsidR="00C45BEC">
                    <w:rPr>
                      <w:rFonts w:ascii="Arial" w:hAnsi="Arial" w:cs="Arial"/>
                    </w:rPr>
                    <w:fldChar w:fldCharType="end"/>
                  </w:r>
                  <w:r w:rsidRPr="00B55F7F">
                    <w:rPr>
                      <w:rFonts w:ascii="Arial" w:hAnsi="Arial" w:cs="Arial"/>
                    </w:rPr>
                    <w:t xml:space="preserve"> bij het project duidelijkheid over de richting ervan verschaffen.</w:t>
                  </w:r>
                </w:p>
                <w:p w:rsidR="004D1024" w:rsidRPr="00B55F7F" w:rsidRDefault="004D1024" w:rsidP="004D1024">
                  <w:pPr>
                    <w:pStyle w:val="Geenafstand"/>
                    <w:tabs>
                      <w:tab w:val="left" w:pos="11257"/>
                    </w:tabs>
                    <w:ind w:right="-1476"/>
                    <w:rPr>
                      <w:rFonts w:ascii="Arial" w:hAnsi="Arial" w:cs="Arial"/>
                    </w:rPr>
                  </w:pPr>
                </w:p>
                <w:p w:rsidR="00C9230D" w:rsidRPr="00B55F7F" w:rsidRDefault="00C9230D" w:rsidP="00CA546D">
                  <w:pPr>
                    <w:pStyle w:val="Geenafstand"/>
                    <w:rPr>
                      <w:rFonts w:ascii="Arial" w:hAnsi="Arial" w:cs="Arial"/>
                    </w:rPr>
                  </w:pPr>
                  <w:r w:rsidRPr="00B55F7F">
                    <w:rPr>
                      <w:rFonts w:ascii="Arial" w:hAnsi="Arial" w:cs="Arial"/>
                    </w:rPr>
                    <w:t>Verzamel en ontwikkel de volgende informatie</w:t>
                  </w:r>
                  <w:r w:rsidR="00EC1A32">
                    <w:rPr>
                      <w:rFonts w:ascii="Arial" w:hAnsi="Arial" w:cs="Arial"/>
                    </w:rPr>
                    <w:t>:</w:t>
                  </w:r>
                </w:p>
              </w:tc>
            </w:tr>
          </w:tbl>
          <w:p w:rsidR="00C9230D" w:rsidRPr="00B55F7F" w:rsidRDefault="00C9230D" w:rsidP="00CA546D">
            <w:pPr>
              <w:pStyle w:val="Geenafstand"/>
              <w:rPr>
                <w:rFonts w:ascii="Arial" w:hAnsi="Arial" w:cs="Arial"/>
              </w:rPr>
            </w:pPr>
          </w:p>
          <w:p w:rsidR="00C9230D" w:rsidRPr="00B55F7F" w:rsidRDefault="00EF3D0D" w:rsidP="00CA546D">
            <w:pPr>
              <w:pStyle w:val="Geenafstand"/>
              <w:rPr>
                <w:rFonts w:ascii="Arial" w:hAnsi="Arial" w:cs="Arial"/>
              </w:rPr>
            </w:pPr>
            <w:hyperlink r:id="rId12" w:anchor="pjmain10:defObjective#pjmain10:defObjective" w:tooltip="Definitie weergeven" w:history="1">
              <w:r w:rsidR="00C9230D" w:rsidRPr="00B55F7F">
                <w:rPr>
                  <w:rStyle w:val="Hyperlink"/>
                  <w:rFonts w:ascii="Arial" w:hAnsi="Arial" w:cs="Arial"/>
                  <w:color w:val="auto"/>
                  <w:u w:val="none"/>
                </w:rPr>
                <w:t>Doeleinden.</w:t>
              </w:r>
            </w:hyperlink>
            <w:r w:rsidR="00C9230D" w:rsidRPr="00B55F7F">
              <w:rPr>
                <w:rFonts w:ascii="Arial" w:hAnsi="Arial" w:cs="Arial"/>
              </w:rPr>
              <w:t xml:space="preserve"> De doeleinden en resultaten van het project moeten voor iedereen duidelijk zijn.</w:t>
            </w:r>
          </w:p>
          <w:p w:rsidR="00C9230D" w:rsidRPr="00B55F7F" w:rsidRDefault="00EF3D0D" w:rsidP="00CA546D">
            <w:pPr>
              <w:pStyle w:val="Geenafstand"/>
              <w:rPr>
                <w:rFonts w:ascii="Arial" w:hAnsi="Arial" w:cs="Arial"/>
              </w:rPr>
            </w:pPr>
            <w:hyperlink r:id="rId13" w:anchor="pjmain10:defProjectassumptions#pjmain10:defProjectassumptions" w:tooltip="Definitie weergeven" w:history="1">
              <w:r w:rsidR="00C9230D" w:rsidRPr="00B55F7F">
                <w:rPr>
                  <w:rStyle w:val="Hyperlink"/>
                  <w:rFonts w:ascii="Arial" w:hAnsi="Arial" w:cs="Arial"/>
                  <w:color w:val="auto"/>
                  <w:u w:val="none"/>
                </w:rPr>
                <w:t>Aannames.</w:t>
              </w:r>
            </w:hyperlink>
            <w:r w:rsidR="00C9230D" w:rsidRPr="00B55F7F">
              <w:rPr>
                <w:rFonts w:ascii="Arial" w:hAnsi="Arial" w:cs="Arial"/>
              </w:rPr>
              <w:t xml:space="preserve"> Als u werkt met aannames die de basis vormen voor de doeleinden en het eindresultaat van het project, moeten die aannames van tevoren worden gedefinieerd. </w:t>
            </w:r>
          </w:p>
          <w:p w:rsidR="00C9230D" w:rsidRPr="00B55F7F" w:rsidRDefault="00EF3D0D" w:rsidP="00CA546D">
            <w:pPr>
              <w:pStyle w:val="Geenafstand"/>
              <w:rPr>
                <w:rFonts w:ascii="Arial" w:hAnsi="Arial" w:cs="Arial"/>
              </w:rPr>
            </w:pPr>
            <w:hyperlink r:id="rId14" w:anchor="pjmain10:defProjectConstraint#pjmain10:defProjectConstraint" w:tooltip="Definitie weergeven" w:history="1">
              <w:r w:rsidR="00C9230D" w:rsidRPr="00B55F7F">
                <w:rPr>
                  <w:rStyle w:val="Hyperlink"/>
                  <w:rFonts w:ascii="Arial" w:hAnsi="Arial" w:cs="Arial"/>
                  <w:color w:val="auto"/>
                  <w:u w:val="none"/>
                </w:rPr>
                <w:t>Beperkingen.</w:t>
              </w:r>
            </w:hyperlink>
            <w:r w:rsidR="00C9230D" w:rsidRPr="00B55F7F">
              <w:rPr>
                <w:rFonts w:ascii="Arial" w:hAnsi="Arial" w:cs="Arial"/>
              </w:rPr>
              <w:t xml:space="preserve"> Alle beperkingen voor het project moeten duidelijk worden geïdentificeerd. Zo kunt u bovendien anticiperen op tegenvallers die door mogelijke problemen kunnen ontstaan. </w:t>
            </w:r>
          </w:p>
          <w:p w:rsidR="00C9230D" w:rsidRPr="00B55F7F" w:rsidRDefault="00EF3D0D" w:rsidP="00CA546D">
            <w:pPr>
              <w:pStyle w:val="Geenafstand"/>
              <w:rPr>
                <w:rFonts w:ascii="Arial" w:hAnsi="Arial" w:cs="Arial"/>
              </w:rPr>
            </w:pPr>
            <w:hyperlink r:id="rId15" w:anchor="pjmain10:defScope#pjmain10:defScope" w:tooltip="Definitie weergeven" w:history="1">
              <w:r w:rsidR="00C9230D" w:rsidRPr="00B55F7F">
                <w:rPr>
                  <w:rStyle w:val="Hyperlink"/>
                  <w:rFonts w:ascii="Arial" w:hAnsi="Arial" w:cs="Arial"/>
                  <w:color w:val="auto"/>
                  <w:u w:val="none"/>
                </w:rPr>
                <w:t>Omvang.</w:t>
              </w:r>
            </w:hyperlink>
            <w:r w:rsidR="00C9230D" w:rsidRPr="00B55F7F">
              <w:rPr>
                <w:rFonts w:ascii="Arial" w:hAnsi="Arial" w:cs="Arial"/>
              </w:rPr>
              <w:t xml:space="preserve"> Met de omvang worden de taken en de gewenste resultaten van het project vastgelegd. </w:t>
            </w:r>
          </w:p>
          <w:p w:rsidR="00C9230D" w:rsidRPr="00B55F7F" w:rsidRDefault="00C9230D" w:rsidP="00CA546D">
            <w:pPr>
              <w:pStyle w:val="Geenafstand"/>
              <w:rPr>
                <w:rFonts w:ascii="Arial" w:hAnsi="Arial" w:cs="Arial"/>
              </w:rPr>
            </w:pPr>
            <w:r w:rsidRPr="00B55F7F">
              <w:rPr>
                <w:rFonts w:ascii="Arial" w:hAnsi="Arial" w:cs="Arial"/>
              </w:rPr>
              <w:t>Met deze informatie geeft u zichzelf en anderen inzicht in het project. Ook hebt u deze informatie nodig als u tijdens het project moet reageren op wijzigingen in de omstandigheden.</w:t>
            </w:r>
          </w:p>
          <w:p w:rsidR="00C9230D" w:rsidRPr="00B55F7F" w:rsidRDefault="00C9230D" w:rsidP="00CA546D">
            <w:pPr>
              <w:pStyle w:val="Geenafstand"/>
              <w:rPr>
                <w:rFonts w:ascii="Arial" w:hAnsi="Arial" w:cs="Arial"/>
              </w:rPr>
            </w:pPr>
          </w:p>
          <w:p w:rsidR="00C9230D" w:rsidRPr="00B55F7F" w:rsidRDefault="00C9230D" w:rsidP="00CA546D">
            <w:pPr>
              <w:pStyle w:val="Geenafstand"/>
              <w:rPr>
                <w:rFonts w:ascii="Arial" w:hAnsi="Arial" w:cs="Arial"/>
              </w:rPr>
            </w:pPr>
            <w:r w:rsidRPr="00B55F7F">
              <w:rPr>
                <w:rFonts w:ascii="Arial" w:hAnsi="Arial" w:cs="Arial"/>
              </w:rPr>
              <w:t>Hoe biedt Microsoft Project ondersteuning?</w:t>
            </w:r>
          </w:p>
          <w:p w:rsidR="00C9230D" w:rsidRPr="00B55F7F" w:rsidRDefault="00C9230D" w:rsidP="00CA546D">
            <w:pPr>
              <w:pStyle w:val="Geenafstand"/>
              <w:rPr>
                <w:rFonts w:ascii="Arial" w:hAnsi="Arial" w:cs="Arial"/>
              </w:rPr>
            </w:pPr>
            <w:bookmarkStart w:id="7" w:name="pj_TutSec1Les4_lrg"/>
            <w:bookmarkEnd w:id="7"/>
            <w:r w:rsidRPr="00B55F7F">
              <w:rPr>
                <w:rFonts w:ascii="Arial" w:hAnsi="Arial" w:cs="Arial"/>
              </w:rPr>
              <w:t xml:space="preserve">Als projectmanager moet u allerlei details bijhouden zonder het einddoel van het project uit het oog te verliezen. Welke ondersteuning biedt Microsoft Project daarbij? Ten eerste worden in Microsoft Project gedetailleerde gegevens over het project vastgelegd in de </w:t>
            </w:r>
            <w:r w:rsidR="00C45BEC">
              <w:fldChar w:fldCharType="begin"/>
            </w:r>
            <w:r w:rsidR="00C45BEC">
              <w:instrText xml:space="preserve"> HYPERLINK "ms-its:C:\\Program%20Files\\Microsoft%20Office\\Office10\\1043\\pjmn10g.chm::/html/pj_TutSec1Les4_lrg.htm" \l "pjmain10:defMSProjectDatabase#pjmain10:defMSProjectDatabase" \o "Definitie weergeven" </w:instrText>
            </w:r>
            <w:r w:rsidR="00C45BEC">
              <w:fldChar w:fldCharType="separate"/>
            </w:r>
            <w:r w:rsidRPr="00B55F7F">
              <w:rPr>
                <w:rStyle w:val="Hyperlink"/>
                <w:rFonts w:ascii="Arial" w:hAnsi="Arial" w:cs="Arial"/>
                <w:color w:val="auto"/>
                <w:u w:val="none"/>
              </w:rPr>
              <w:t>database</w:t>
            </w:r>
            <w:r w:rsidR="00C45BEC">
              <w:rPr>
                <w:rStyle w:val="Hyperlink"/>
                <w:rFonts w:ascii="Arial" w:hAnsi="Arial" w:cs="Arial"/>
                <w:color w:val="auto"/>
                <w:u w:val="none"/>
              </w:rPr>
              <w:fldChar w:fldCharType="end"/>
            </w:r>
            <w:r w:rsidRPr="00B55F7F">
              <w:rPr>
                <w:rFonts w:ascii="Arial" w:hAnsi="Arial" w:cs="Arial"/>
              </w:rPr>
              <w:t xml:space="preserve">. Met deze gegevens worden vervolgens de </w:t>
            </w:r>
            <w:r w:rsidR="00C45BEC">
              <w:fldChar w:fldCharType="begin"/>
            </w:r>
            <w:r w:rsidR="00C45BEC">
              <w:instrText xml:space="preserve"> HYPERLINK "ms-its:C:\\Program%20Files\\Microsoft%20Office\\Office10\\1043\\pjmn10g.chm::/html/pj_TutSec1Les4_lrg.htm" \l "pjmain10:defSchedule#pjmain10:defSchedule" \o "Definitie weergeven" </w:instrText>
            </w:r>
            <w:r w:rsidR="00C45BEC">
              <w:fldChar w:fldCharType="separate"/>
            </w:r>
            <w:r w:rsidRPr="00B55F7F">
              <w:rPr>
                <w:rStyle w:val="Hyperlink"/>
                <w:rFonts w:ascii="Arial" w:hAnsi="Arial" w:cs="Arial"/>
                <w:color w:val="auto"/>
                <w:u w:val="none"/>
              </w:rPr>
              <w:t>planning</w:t>
            </w:r>
            <w:r w:rsidR="00C45BEC">
              <w:rPr>
                <w:rStyle w:val="Hyperlink"/>
                <w:rFonts w:ascii="Arial" w:hAnsi="Arial" w:cs="Arial"/>
                <w:color w:val="auto"/>
                <w:u w:val="none"/>
              </w:rPr>
              <w:fldChar w:fldCharType="end"/>
            </w:r>
            <w:r w:rsidRPr="00B55F7F">
              <w:rPr>
                <w:rFonts w:ascii="Arial" w:hAnsi="Arial" w:cs="Arial"/>
              </w:rPr>
              <w:t xml:space="preserve"> en de </w:t>
            </w:r>
            <w:r w:rsidR="00C45BEC">
              <w:fldChar w:fldCharType="begin"/>
            </w:r>
            <w:r w:rsidR="00C45BEC">
              <w:instrText xml:space="preserve"> HYPERLINK "ms-its:C:\\Program%20Files\\Microsoft%20Office\\Office10\\1043\\pjmn10g.chm::/html/pj_TutSec1Les4_lrg.htm" \l "pjmain10:defCost#pjmain10:defCost" \o "Definitie weergeven" </w:instrText>
            </w:r>
            <w:r w:rsidR="00C45BEC">
              <w:fldChar w:fldCharType="separate"/>
            </w:r>
            <w:r w:rsidRPr="00B55F7F">
              <w:rPr>
                <w:rStyle w:val="Hyperlink"/>
                <w:rFonts w:ascii="Arial" w:hAnsi="Arial" w:cs="Arial"/>
                <w:color w:val="auto"/>
                <w:u w:val="none"/>
              </w:rPr>
              <w:t>kosten</w:t>
            </w:r>
            <w:r w:rsidR="00C45BEC">
              <w:rPr>
                <w:rStyle w:val="Hyperlink"/>
                <w:rFonts w:ascii="Arial" w:hAnsi="Arial" w:cs="Arial"/>
                <w:color w:val="auto"/>
                <w:u w:val="none"/>
              </w:rPr>
              <w:fldChar w:fldCharType="end"/>
            </w:r>
            <w:r w:rsidRPr="00B55F7F">
              <w:rPr>
                <w:rFonts w:ascii="Arial" w:hAnsi="Arial" w:cs="Arial"/>
              </w:rPr>
              <w:t xml:space="preserve"> van het project berekend en onderhouden en wordt zo ook het projectplan opgesteld. Hoe meer informatie u biedt, hoe accurate</w:t>
            </w:r>
            <w:r w:rsidR="00D17248" w:rsidRPr="00B55F7F">
              <w:rPr>
                <w:rFonts w:ascii="Arial" w:hAnsi="Arial" w:cs="Arial"/>
              </w:rPr>
              <w:t>r</w:t>
            </w:r>
            <w:r w:rsidRPr="00B55F7F">
              <w:rPr>
                <w:rFonts w:ascii="Arial" w:hAnsi="Arial" w:cs="Arial"/>
              </w:rPr>
              <w:t xml:space="preserve"> het plan.</w:t>
            </w:r>
          </w:p>
          <w:p w:rsidR="00C9230D" w:rsidRPr="00B55F7F" w:rsidRDefault="00C9230D" w:rsidP="00CA546D">
            <w:pPr>
              <w:pStyle w:val="Geenafstand"/>
              <w:rPr>
                <w:rFonts w:ascii="Arial" w:hAnsi="Arial" w:cs="Arial"/>
              </w:rPr>
            </w:pPr>
            <w:r w:rsidRPr="00B55F7F">
              <w:rPr>
                <w:rFonts w:ascii="Arial" w:hAnsi="Arial" w:cs="Arial"/>
              </w:rPr>
              <w:t xml:space="preserve">De gegevens die u opgeeft en de gegevens die worden berekend, worden in Microsoft Project opgeslagen in </w:t>
            </w:r>
            <w:r w:rsidR="00C45BEC">
              <w:fldChar w:fldCharType="begin"/>
            </w:r>
            <w:r w:rsidR="00C45BEC">
              <w:instrText xml:space="preserve"> HYPERLINK "ms-its:C:\\Program%20Files\\Microsoft%20Office\\Office10\\1043\\pjmn10g.chm::/html/pj_TutSec1Les4_lrg.htm" \l "pjmain10:defField#pjmain10:defField" \o "Definitie weergeven" </w:instrText>
            </w:r>
            <w:r w:rsidR="00C45BEC">
              <w:fldChar w:fldCharType="separate"/>
            </w:r>
            <w:r w:rsidRPr="00B55F7F">
              <w:rPr>
                <w:rStyle w:val="Hyperlink"/>
                <w:rFonts w:ascii="Arial" w:hAnsi="Arial" w:cs="Arial"/>
                <w:color w:val="auto"/>
                <w:u w:val="none"/>
              </w:rPr>
              <w:t>velden</w:t>
            </w:r>
            <w:r w:rsidR="00C45BEC">
              <w:rPr>
                <w:rStyle w:val="Hyperlink"/>
                <w:rFonts w:ascii="Arial" w:hAnsi="Arial" w:cs="Arial"/>
                <w:color w:val="auto"/>
                <w:u w:val="none"/>
              </w:rPr>
              <w:fldChar w:fldCharType="end"/>
            </w:r>
            <w:r w:rsidRPr="00B55F7F">
              <w:rPr>
                <w:rFonts w:ascii="Arial" w:hAnsi="Arial" w:cs="Arial"/>
              </w:rPr>
              <w:t xml:space="preserve"> die bepaalde soorten gegevens kunnen bevatten, zoals taaknamen of de duur van taken. In Microsoft verschijnt elk veld gewoonlijk in een kolom.</w:t>
            </w:r>
          </w:p>
          <w:p w:rsidR="00C9230D" w:rsidRPr="00B55F7F" w:rsidRDefault="00C9230D" w:rsidP="00CA546D">
            <w:pPr>
              <w:pStyle w:val="Geenafstand"/>
              <w:rPr>
                <w:rFonts w:ascii="Arial" w:hAnsi="Arial" w:cs="Arial"/>
              </w:rPr>
            </w:pPr>
            <w:r w:rsidRPr="00B55F7F">
              <w:rPr>
                <w:rFonts w:ascii="Arial" w:hAnsi="Arial" w:cs="Arial"/>
              </w:rPr>
              <w:t>Net als in een rekenprogramma krijgt u in Microsoft Project de resultaten van berekeningen onmiddellijk te zien. Als u alle taakgegevens hebt ingevoerd, ziet u de streefdatums voor het begin en einde van de taken, de benodigde resources en de einddatum van het project.</w:t>
            </w:r>
          </w:p>
          <w:p w:rsidR="00265B5E" w:rsidRDefault="00265B5E" w:rsidP="00CA546D">
            <w:pPr>
              <w:pStyle w:val="Geenafstand"/>
              <w:rPr>
                <w:ins w:id="8" w:author="Fer" w:date="2010-06-10T18:02:00Z"/>
                <w:rFonts w:ascii="Arial" w:hAnsi="Arial" w:cs="Arial"/>
              </w:rPr>
            </w:pPr>
          </w:p>
          <w:p w:rsidR="007B5D65" w:rsidRDefault="007B5D65" w:rsidP="00CA546D">
            <w:pPr>
              <w:pStyle w:val="Geenafstand"/>
              <w:rPr>
                <w:ins w:id="9" w:author="Fer" w:date="2010-06-10T18:02:00Z"/>
                <w:rFonts w:ascii="Arial" w:hAnsi="Arial" w:cs="Arial"/>
              </w:rPr>
            </w:pPr>
          </w:p>
          <w:p w:rsidR="007B5D65" w:rsidRDefault="007B5D65" w:rsidP="00CA546D">
            <w:pPr>
              <w:pStyle w:val="Geenafstand"/>
              <w:rPr>
                <w:ins w:id="10" w:author="Fer" w:date="2010-06-10T18:02:00Z"/>
                <w:rFonts w:ascii="Arial" w:hAnsi="Arial" w:cs="Arial"/>
              </w:rPr>
            </w:pPr>
          </w:p>
          <w:p w:rsidR="007B5D65" w:rsidRDefault="007B5D65" w:rsidP="00CA546D">
            <w:pPr>
              <w:pStyle w:val="Geenafstand"/>
              <w:rPr>
                <w:ins w:id="11" w:author="Fer" w:date="2010-06-10T18:02:00Z"/>
                <w:rFonts w:ascii="Arial" w:hAnsi="Arial" w:cs="Arial"/>
              </w:rPr>
            </w:pPr>
          </w:p>
          <w:p w:rsidR="007B5D65" w:rsidRDefault="007B5D65" w:rsidP="00CA546D">
            <w:pPr>
              <w:pStyle w:val="Geenafstand"/>
              <w:rPr>
                <w:ins w:id="12" w:author="Fer" w:date="2010-06-10T18:02:00Z"/>
                <w:rFonts w:ascii="Arial" w:hAnsi="Arial" w:cs="Arial"/>
              </w:rPr>
            </w:pPr>
          </w:p>
          <w:p w:rsidR="007B5D65" w:rsidRDefault="007B5D65" w:rsidP="00CA546D">
            <w:pPr>
              <w:pStyle w:val="Geenafstand"/>
              <w:rPr>
                <w:ins w:id="13" w:author="Fer" w:date="2010-06-10T18:02:00Z"/>
                <w:rFonts w:ascii="Arial" w:hAnsi="Arial" w:cs="Arial"/>
              </w:rPr>
            </w:pPr>
          </w:p>
          <w:p w:rsidR="007B5D65" w:rsidRPr="00B55F7F" w:rsidRDefault="007B5D65" w:rsidP="00CA546D">
            <w:pPr>
              <w:pStyle w:val="Geenafstand"/>
              <w:rPr>
                <w:rFonts w:ascii="Arial" w:hAnsi="Arial" w:cs="Arial"/>
              </w:rPr>
            </w:pPr>
          </w:p>
          <w:p w:rsidR="00C9230D" w:rsidRDefault="00C9230D" w:rsidP="00CA546D">
            <w:pPr>
              <w:pStyle w:val="Geenafstand"/>
              <w:rPr>
                <w:ins w:id="14" w:author="Fer" w:date="2010-06-10T17:59:00Z"/>
                <w:rFonts w:ascii="Arial" w:hAnsi="Arial" w:cs="Arial"/>
              </w:rPr>
            </w:pPr>
            <w:r w:rsidRPr="00B55F7F">
              <w:rPr>
                <w:rFonts w:ascii="Arial" w:hAnsi="Arial" w:cs="Arial"/>
              </w:rPr>
              <w:t>Het project plannen</w:t>
            </w:r>
          </w:p>
          <w:p w:rsidR="00265B5E" w:rsidRPr="00B55F7F" w:rsidRDefault="00265B5E" w:rsidP="00CA546D">
            <w:pPr>
              <w:pStyle w:val="Geenafstand"/>
              <w:rPr>
                <w:rFonts w:ascii="Arial" w:hAnsi="Arial" w:cs="Arial"/>
              </w:rPr>
            </w:pP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9162"/>
            </w:tblGrid>
            <w:tr w:rsidR="00B55F7F" w:rsidRPr="00B55F7F" w:rsidTr="003A4EF5">
              <w:trPr>
                <w:trHeight w:val="1620"/>
                <w:tblCellSpacing w:w="15" w:type="dxa"/>
              </w:trPr>
              <w:tc>
                <w:tcPr>
                  <w:tcW w:w="9102" w:type="dxa"/>
                </w:tcPr>
                <w:p w:rsidR="00C9230D" w:rsidRPr="00B55F7F" w:rsidRDefault="00C9230D" w:rsidP="00CA546D">
                  <w:pPr>
                    <w:pStyle w:val="Geenafstand"/>
                    <w:rPr>
                      <w:rFonts w:ascii="Arial" w:hAnsi="Arial" w:cs="Arial"/>
                    </w:rPr>
                  </w:pPr>
                  <w:r w:rsidRPr="00B55F7F">
                    <w:rPr>
                      <w:rFonts w:ascii="Arial" w:hAnsi="Arial" w:cs="Arial"/>
                    </w:rPr>
                    <w:t>Als u in Microsoft Project een projectplanning samenstelt, wordt een werkplanning berekend op basis van de gegevens die u verstrekt over de uit te voeren taken, de mensen die hierbij worden ingezet, de vereiste apparatuur en verbruiksartikelen en</w:t>
                  </w:r>
                  <w:ins w:id="15" w:author="Ruud Janssen" w:date="2010-05-25T09:58:00Z">
                    <w:r w:rsidR="00612747">
                      <w:rPr>
                        <w:rFonts w:ascii="Arial" w:hAnsi="Arial" w:cs="Arial"/>
                      </w:rPr>
                      <w:t xml:space="preserve"> </w:t>
                    </w:r>
                  </w:ins>
                  <w:del w:id="16" w:author="Ruud Janssen" w:date="2010-05-25T09:59:00Z">
                    <w:r w:rsidRPr="00B55F7F" w:rsidDel="00612747">
                      <w:rPr>
                        <w:rFonts w:ascii="Arial" w:hAnsi="Arial" w:cs="Arial"/>
                      </w:rPr>
                      <w:delText xml:space="preserve"> </w:delText>
                    </w:r>
                  </w:del>
                  <w:r w:rsidRPr="00B55F7F">
                    <w:rPr>
                      <w:rFonts w:ascii="Arial" w:hAnsi="Arial" w:cs="Arial"/>
                    </w:rPr>
                    <w:t>de kosten die daarvoor moeten worden gemaakt.</w:t>
                  </w:r>
                </w:p>
                <w:p w:rsidR="00C9230D" w:rsidRPr="00B55F7F" w:rsidRDefault="00C9230D" w:rsidP="00CA546D">
                  <w:pPr>
                    <w:pStyle w:val="Geenafstand"/>
                    <w:rPr>
                      <w:rFonts w:ascii="Arial" w:hAnsi="Arial" w:cs="Arial"/>
                    </w:rPr>
                  </w:pPr>
                  <w:r w:rsidRPr="00B55F7F">
                    <w:rPr>
                      <w:rFonts w:ascii="Arial" w:hAnsi="Arial" w:cs="Arial"/>
                    </w:rPr>
                    <w:t>Bij het samenstellen van de projectplanning geeft u de volgende typen gegevens op:</w:t>
                  </w:r>
                </w:p>
              </w:tc>
            </w:tr>
          </w:tbl>
          <w:p w:rsidR="00C9230D" w:rsidRPr="00B55F7F" w:rsidRDefault="00EF3D0D" w:rsidP="00CA546D">
            <w:pPr>
              <w:pStyle w:val="Geenafstand"/>
              <w:rPr>
                <w:rFonts w:ascii="Arial" w:hAnsi="Arial" w:cs="Arial"/>
              </w:rPr>
            </w:pPr>
            <w:hyperlink r:id="rId16" w:anchor="pjmain10:defTask#pjmain10:defTask" w:tooltip="Definitie weergeven" w:history="1">
              <w:r w:rsidR="00C9230D" w:rsidRPr="00B55F7F">
                <w:rPr>
                  <w:rStyle w:val="Hyperlink"/>
                  <w:rFonts w:ascii="Arial" w:hAnsi="Arial" w:cs="Arial"/>
                  <w:color w:val="auto"/>
                  <w:u w:val="none"/>
                </w:rPr>
                <w:t>Taken</w:t>
              </w:r>
            </w:hyperlink>
            <w:r w:rsidR="00C9230D" w:rsidRPr="00B55F7F">
              <w:rPr>
                <w:rFonts w:ascii="Arial" w:hAnsi="Arial" w:cs="Arial"/>
              </w:rPr>
              <w:t xml:space="preserve"> </w:t>
            </w:r>
          </w:p>
          <w:p w:rsidR="00C9230D" w:rsidRPr="00B55F7F" w:rsidRDefault="00EF3D0D" w:rsidP="00CA546D">
            <w:pPr>
              <w:pStyle w:val="Geenafstand"/>
              <w:rPr>
                <w:rFonts w:ascii="Arial" w:hAnsi="Arial" w:cs="Arial"/>
              </w:rPr>
            </w:pPr>
            <w:hyperlink r:id="rId17" w:anchor="pjmain10:defDuration#pjmain10:defDuration" w:tooltip="Definitie weergeven" w:history="1">
              <w:r w:rsidR="00C9230D" w:rsidRPr="00B55F7F">
                <w:rPr>
                  <w:rStyle w:val="Hyperlink"/>
                  <w:rFonts w:ascii="Arial" w:hAnsi="Arial" w:cs="Arial"/>
                  <w:color w:val="auto"/>
                  <w:u w:val="none"/>
                </w:rPr>
                <w:t>Duur</w:t>
              </w:r>
            </w:hyperlink>
            <w:r w:rsidR="00C9230D" w:rsidRPr="00B55F7F">
              <w:rPr>
                <w:rFonts w:ascii="Arial" w:hAnsi="Arial" w:cs="Arial"/>
              </w:rPr>
              <w:t xml:space="preserve"> </w:t>
            </w:r>
          </w:p>
          <w:p w:rsidR="00C9230D" w:rsidRPr="00B55F7F" w:rsidRDefault="00EF3D0D" w:rsidP="00CA546D">
            <w:pPr>
              <w:pStyle w:val="Geenafstand"/>
              <w:rPr>
                <w:rFonts w:ascii="Arial" w:hAnsi="Arial" w:cs="Arial"/>
              </w:rPr>
            </w:pPr>
            <w:hyperlink r:id="rId18" w:anchor="pjmain10:defTaskDependencies#pjmain10:defTaskDependencies" w:tooltip="Definitie weergeven" w:history="1">
              <w:r w:rsidR="00C9230D" w:rsidRPr="00B55F7F">
                <w:rPr>
                  <w:rStyle w:val="Hyperlink"/>
                  <w:rFonts w:ascii="Arial" w:hAnsi="Arial" w:cs="Arial"/>
                  <w:color w:val="auto"/>
                  <w:u w:val="none"/>
                </w:rPr>
                <w:t>Taakafhankelijkheden</w:t>
              </w:r>
            </w:hyperlink>
            <w:r w:rsidR="00C9230D" w:rsidRPr="00B55F7F">
              <w:rPr>
                <w:rFonts w:ascii="Arial" w:hAnsi="Arial" w:cs="Arial"/>
              </w:rPr>
              <w:t xml:space="preserve"> </w:t>
            </w:r>
          </w:p>
          <w:p w:rsidR="00C9230D" w:rsidRPr="00B55F7F" w:rsidRDefault="00EF3D0D" w:rsidP="00CA546D">
            <w:pPr>
              <w:pStyle w:val="Geenafstand"/>
              <w:rPr>
                <w:rFonts w:ascii="Arial" w:hAnsi="Arial" w:cs="Arial"/>
              </w:rPr>
            </w:pPr>
            <w:hyperlink r:id="rId19" w:anchor="pjmain10:defResources#pjmain10:defResources" w:tooltip="Definitie weergeven" w:history="1">
              <w:r w:rsidR="00C9230D" w:rsidRPr="00B55F7F">
                <w:rPr>
                  <w:rStyle w:val="Hyperlink"/>
                  <w:rFonts w:ascii="Arial" w:hAnsi="Arial" w:cs="Arial"/>
                  <w:color w:val="auto"/>
                  <w:u w:val="none"/>
                </w:rPr>
                <w:t>Resources</w:t>
              </w:r>
            </w:hyperlink>
            <w:r w:rsidR="00C9230D" w:rsidRPr="00B55F7F">
              <w:rPr>
                <w:rFonts w:ascii="Arial" w:hAnsi="Arial" w:cs="Arial"/>
              </w:rPr>
              <w:t xml:space="preserve"> </w:t>
            </w:r>
          </w:p>
          <w:p w:rsidR="00C9230D" w:rsidRPr="00B55F7F" w:rsidRDefault="00EF3D0D" w:rsidP="00CA546D">
            <w:pPr>
              <w:pStyle w:val="Geenafstand"/>
              <w:rPr>
                <w:rFonts w:ascii="Arial" w:hAnsi="Arial" w:cs="Arial"/>
              </w:rPr>
            </w:pPr>
            <w:hyperlink r:id="rId20" w:anchor="pjmain10:defCost#pjmain10:defCost" w:tooltip="Definitie weergeven" w:history="1">
              <w:r w:rsidR="00C9230D" w:rsidRPr="00B55F7F">
                <w:rPr>
                  <w:rStyle w:val="Hyperlink"/>
                  <w:rFonts w:ascii="Arial" w:hAnsi="Arial" w:cs="Arial"/>
                  <w:color w:val="auto"/>
                  <w:u w:val="none"/>
                </w:rPr>
                <w:t>Kosten</w:t>
              </w:r>
            </w:hyperlink>
            <w:r w:rsidR="00C9230D" w:rsidRPr="00B55F7F">
              <w:rPr>
                <w:rFonts w:ascii="Arial" w:hAnsi="Arial" w:cs="Arial"/>
              </w:rPr>
              <w:t xml:space="preserve"> </w:t>
            </w:r>
          </w:p>
          <w:p w:rsidR="00C9230D" w:rsidRPr="00B55F7F" w:rsidRDefault="00C9230D" w:rsidP="00CA546D">
            <w:pPr>
              <w:pStyle w:val="Geenafstand"/>
              <w:rPr>
                <w:rFonts w:ascii="Arial" w:hAnsi="Arial" w:cs="Arial"/>
              </w:rPr>
            </w:pPr>
            <w:r w:rsidRPr="00B55F7F">
              <w:rPr>
                <w:rFonts w:ascii="Arial" w:hAnsi="Arial" w:cs="Arial"/>
              </w:rPr>
              <w:t>Op basis van deze gegevens worden de planning, de kosten en de belasting van de resources door Microsoft Project berekend.</w:t>
            </w:r>
          </w:p>
          <w:p w:rsidR="00F91DB9" w:rsidRPr="00B55F7F" w:rsidRDefault="00F91DB9" w:rsidP="00CA546D">
            <w:pPr>
              <w:pStyle w:val="Geenafstand"/>
              <w:rPr>
                <w:rFonts w:ascii="Arial" w:hAnsi="Arial" w:cs="Arial"/>
              </w:rPr>
            </w:pPr>
          </w:p>
          <w:p w:rsidR="00C9230D" w:rsidRPr="00B55F7F" w:rsidRDefault="00C9230D" w:rsidP="00CA546D">
            <w:pPr>
              <w:pStyle w:val="Geenafstand"/>
              <w:rPr>
                <w:rFonts w:ascii="Arial" w:hAnsi="Arial" w:cs="Arial"/>
              </w:rPr>
            </w:pPr>
            <w:r w:rsidRPr="00B55F7F">
              <w:rPr>
                <w:rFonts w:ascii="Arial" w:hAnsi="Arial" w:cs="Arial"/>
              </w:rPr>
              <w:t>Het project bijhouden</w:t>
            </w:r>
          </w:p>
          <w:p w:rsidR="00C9230D" w:rsidRPr="00B55F7F" w:rsidRDefault="00C9230D" w:rsidP="00CA546D">
            <w:pPr>
              <w:pStyle w:val="Geenafstand"/>
              <w:rPr>
                <w:rFonts w:ascii="Arial" w:hAnsi="Arial" w:cs="Arial"/>
              </w:rPr>
            </w:pPr>
            <w:r w:rsidRPr="00B55F7F">
              <w:rPr>
                <w:rFonts w:ascii="Arial" w:hAnsi="Arial" w:cs="Arial"/>
              </w:rPr>
              <w:t>Nadat u een projectplanning hebt samengesteld, moet u deze beheren en bijhouden. Neem regelmatig de voortgang van het project door, zodat u eventueel de nodige wijzigingen kunt aanbrengen om het project volgens planning en binnen het budget te laten verlopen.</w:t>
            </w:r>
            <w:r w:rsidR="004B4BDB" w:rsidRPr="00B55F7F">
              <w:rPr>
                <w:rFonts w:ascii="Arial" w:hAnsi="Arial" w:cs="Arial"/>
              </w:rPr>
              <w:t xml:space="preserve"> </w:t>
            </w:r>
            <w:r w:rsidRPr="00B55F7F">
              <w:rPr>
                <w:rFonts w:ascii="Arial" w:hAnsi="Arial" w:cs="Arial"/>
              </w:rPr>
              <w:t>U kunt onder andere de volgende voorzieningen gebruiken voor het projectmanagement:</w:t>
            </w:r>
          </w:p>
          <w:p w:rsidR="00C9230D" w:rsidRPr="00B55F7F" w:rsidRDefault="00C9230D" w:rsidP="00CA546D">
            <w:pPr>
              <w:pStyle w:val="Geenafstand"/>
              <w:rPr>
                <w:rFonts w:ascii="Arial" w:hAnsi="Arial" w:cs="Arial"/>
              </w:rPr>
            </w:pPr>
            <w:r w:rsidRPr="00B55F7F">
              <w:rPr>
                <w:rStyle w:val="cmdn1"/>
                <w:rFonts w:ascii="Arial" w:hAnsi="Arial" w:cs="Arial"/>
              </w:rPr>
              <w:t>Aangepaste velden</w:t>
            </w:r>
            <w:r w:rsidRPr="00B55F7F">
              <w:rPr>
                <w:rFonts w:ascii="Arial" w:hAnsi="Arial" w:cs="Arial"/>
              </w:rPr>
              <w:t xml:space="preserve"> om specifieke gegevens te identificeren.</w:t>
            </w:r>
          </w:p>
          <w:p w:rsidR="00C9230D" w:rsidRPr="00B55F7F" w:rsidRDefault="00C9230D" w:rsidP="00CA546D">
            <w:pPr>
              <w:pStyle w:val="Geenafstand"/>
              <w:rPr>
                <w:rFonts w:ascii="Arial" w:hAnsi="Arial" w:cs="Arial"/>
              </w:rPr>
            </w:pPr>
            <w:r w:rsidRPr="00B55F7F">
              <w:rPr>
                <w:rStyle w:val="cmdn1"/>
                <w:rFonts w:ascii="Arial" w:hAnsi="Arial" w:cs="Arial"/>
              </w:rPr>
              <w:t>Weergaven en tabellen</w:t>
            </w:r>
            <w:r w:rsidRPr="00B55F7F">
              <w:rPr>
                <w:rFonts w:ascii="Arial" w:hAnsi="Arial" w:cs="Arial"/>
              </w:rPr>
              <w:t xml:space="preserve"> om precies de gewenste gegevens weer te geven.</w:t>
            </w:r>
          </w:p>
          <w:p w:rsidR="00C9230D" w:rsidRPr="00B55F7F" w:rsidRDefault="00C9230D" w:rsidP="00CA546D">
            <w:pPr>
              <w:pStyle w:val="Geenafstand"/>
              <w:rPr>
                <w:rFonts w:ascii="Arial" w:hAnsi="Arial" w:cs="Arial"/>
              </w:rPr>
            </w:pPr>
            <w:r w:rsidRPr="00B55F7F">
              <w:rPr>
                <w:rStyle w:val="cmdn1"/>
                <w:rFonts w:ascii="Arial" w:hAnsi="Arial" w:cs="Arial"/>
              </w:rPr>
              <w:t>Filters en groepen</w:t>
            </w:r>
            <w:r w:rsidRPr="00B55F7F">
              <w:rPr>
                <w:rFonts w:ascii="Arial" w:hAnsi="Arial" w:cs="Arial"/>
              </w:rPr>
              <w:t xml:space="preserve"> om specifieke informatie gericht in beeld te brengen.</w:t>
            </w:r>
          </w:p>
          <w:p w:rsidR="00C9230D" w:rsidRPr="00B55F7F" w:rsidRDefault="00C9230D" w:rsidP="00CA546D">
            <w:pPr>
              <w:pStyle w:val="Geenafstand"/>
              <w:rPr>
                <w:rFonts w:ascii="Arial" w:hAnsi="Arial" w:cs="Arial"/>
              </w:rPr>
            </w:pPr>
            <w:r w:rsidRPr="00B55F7F">
              <w:rPr>
                <w:rFonts w:ascii="Arial" w:hAnsi="Arial" w:cs="Arial"/>
              </w:rPr>
              <w:t>U voert de werkelijke voortgang voor taken in, vergelijkt de werkelijke gegevens met de oorspronkelijke planning en gaat na of de belasting van de resources in evenwicht is. Zo kunt u mogelijke problemen effectief aanpakken.</w:t>
            </w:r>
          </w:p>
          <w:p w:rsidR="0001225A" w:rsidRDefault="0001225A" w:rsidP="002D2006">
            <w:pPr>
              <w:tabs>
                <w:tab w:val="left" w:pos="6195"/>
              </w:tabs>
              <w:rPr>
                <w:ins w:id="17" w:author="Fer" w:date="2010-06-10T18:02:00Z"/>
                <w:rFonts w:ascii="Arial" w:hAnsi="Arial" w:cs="Arial"/>
                <w:color w:val="000000"/>
                <w:sz w:val="22"/>
                <w:szCs w:val="22"/>
                <w:lang w:val="nl-NL"/>
              </w:rPr>
            </w:pPr>
          </w:p>
          <w:p w:rsidR="007B5D65" w:rsidRDefault="007B5D65" w:rsidP="002D2006">
            <w:pPr>
              <w:tabs>
                <w:tab w:val="left" w:pos="6195"/>
              </w:tabs>
              <w:rPr>
                <w:ins w:id="18" w:author="Fer" w:date="2010-06-10T18:02:00Z"/>
                <w:rFonts w:ascii="Arial" w:hAnsi="Arial" w:cs="Arial"/>
                <w:color w:val="000000"/>
                <w:sz w:val="22"/>
                <w:szCs w:val="22"/>
                <w:lang w:val="nl-NL"/>
              </w:rPr>
            </w:pPr>
          </w:p>
          <w:p w:rsidR="007B5D65" w:rsidRDefault="007B5D65" w:rsidP="002D2006">
            <w:pPr>
              <w:tabs>
                <w:tab w:val="left" w:pos="6195"/>
              </w:tabs>
              <w:rPr>
                <w:ins w:id="19" w:author="Fer" w:date="2010-06-10T18:02:00Z"/>
                <w:rFonts w:ascii="Arial" w:hAnsi="Arial" w:cs="Arial"/>
                <w:color w:val="000000"/>
                <w:sz w:val="22"/>
                <w:szCs w:val="22"/>
                <w:lang w:val="nl-NL"/>
              </w:rPr>
            </w:pPr>
          </w:p>
          <w:p w:rsidR="007B5D65" w:rsidRDefault="007B5D65" w:rsidP="002D2006">
            <w:pPr>
              <w:tabs>
                <w:tab w:val="left" w:pos="6195"/>
              </w:tabs>
              <w:rPr>
                <w:ins w:id="20" w:author="Fer" w:date="2010-06-10T18:02:00Z"/>
                <w:rFonts w:ascii="Arial" w:hAnsi="Arial" w:cs="Arial"/>
                <w:color w:val="000000"/>
                <w:sz w:val="22"/>
                <w:szCs w:val="22"/>
                <w:lang w:val="nl-NL"/>
              </w:rPr>
            </w:pPr>
          </w:p>
          <w:p w:rsidR="007B5D65" w:rsidRDefault="007B5D65" w:rsidP="002D2006">
            <w:pPr>
              <w:tabs>
                <w:tab w:val="left" w:pos="6195"/>
              </w:tabs>
              <w:rPr>
                <w:ins w:id="21" w:author="Fer" w:date="2010-06-10T18:02:00Z"/>
                <w:rFonts w:ascii="Arial" w:hAnsi="Arial" w:cs="Arial"/>
                <w:color w:val="000000"/>
                <w:sz w:val="22"/>
                <w:szCs w:val="22"/>
                <w:lang w:val="nl-NL"/>
              </w:rPr>
            </w:pPr>
          </w:p>
          <w:p w:rsidR="007B5D65" w:rsidRPr="0075001E" w:rsidRDefault="007B5D65" w:rsidP="002D2006">
            <w:pPr>
              <w:tabs>
                <w:tab w:val="left" w:pos="6195"/>
              </w:tabs>
              <w:rPr>
                <w:rFonts w:ascii="Arial" w:hAnsi="Arial" w:cs="Arial"/>
                <w:color w:val="000000"/>
                <w:sz w:val="22"/>
                <w:szCs w:val="22"/>
                <w:lang w:val="nl-NL"/>
              </w:rPr>
            </w:pPr>
          </w:p>
        </w:tc>
      </w:tr>
      <w:tr w:rsidR="0090197C" w:rsidRPr="0075001E">
        <w:tc>
          <w:tcPr>
            <w:tcW w:w="252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lastRenderedPageBreak/>
              <w:t>Oefenen</w:t>
            </w:r>
          </w:p>
          <w:p w:rsidR="0090197C" w:rsidRPr="0075001E" w:rsidRDefault="003F01F1" w:rsidP="0090197C">
            <w:pPr>
              <w:spacing w:line="240" w:lineRule="auto"/>
              <w:rPr>
                <w:rFonts w:ascii="Arial" w:hAnsi="Arial" w:cs="Arial"/>
                <w:color w:val="000000"/>
                <w:sz w:val="22"/>
                <w:szCs w:val="22"/>
                <w:lang w:val="nl-NL"/>
              </w:rPr>
            </w:pPr>
            <w:r>
              <w:rPr>
                <w:rFonts w:ascii="Arial" w:hAnsi="Arial" w:cs="Arial"/>
                <w:color w:val="000000"/>
                <w:sz w:val="22"/>
                <w:szCs w:val="22"/>
                <w:lang w:val="nl-NL"/>
              </w:rPr>
              <w:t>(7</w:t>
            </w:r>
            <w:r w:rsidR="0090197C" w:rsidRPr="0075001E">
              <w:rPr>
                <w:rFonts w:ascii="Arial" w:hAnsi="Arial" w:cs="Arial"/>
                <w:color w:val="000000"/>
                <w:sz w:val="22"/>
                <w:szCs w:val="22"/>
                <w:lang w:val="nl-NL"/>
              </w:rPr>
              <w:t>5 minuten)</w:t>
            </w:r>
          </w:p>
        </w:tc>
        <w:tc>
          <w:tcPr>
            <w:tcW w:w="12342" w:type="dxa"/>
          </w:tcPr>
          <w:p w:rsidR="0090197C" w:rsidRPr="0075001E" w:rsidRDefault="0090197C" w:rsidP="0090197C">
            <w:pPr>
              <w:spacing w:line="240" w:lineRule="auto"/>
              <w:rPr>
                <w:rFonts w:ascii="Arial" w:hAnsi="Arial" w:cs="Arial"/>
                <w:b/>
                <w:color w:val="000000"/>
                <w:sz w:val="22"/>
                <w:szCs w:val="22"/>
                <w:lang w:val="nl-NL"/>
              </w:rPr>
            </w:pPr>
            <w:r w:rsidRPr="0075001E">
              <w:rPr>
                <w:rFonts w:ascii="Arial" w:hAnsi="Arial" w:cs="Arial"/>
                <w:b/>
                <w:color w:val="000000"/>
                <w:sz w:val="22"/>
                <w:szCs w:val="22"/>
                <w:lang w:val="nl-NL"/>
              </w:rPr>
              <w:t>OPSTELLING GROEPJES / SUBGROEPJES:</w:t>
            </w:r>
          </w:p>
          <w:p w:rsidR="00A420CC" w:rsidRDefault="004B4BDB" w:rsidP="00A420CC">
            <w:pPr>
              <w:numPr>
                <w:ilvl w:val="0"/>
                <w:numId w:val="5"/>
              </w:numPr>
              <w:tabs>
                <w:tab w:val="left" w:pos="1010"/>
              </w:tabs>
              <w:spacing w:line="240" w:lineRule="auto"/>
              <w:rPr>
                <w:rFonts w:ascii="Arial" w:hAnsi="Arial" w:cs="Arial"/>
                <w:color w:val="000000"/>
                <w:sz w:val="22"/>
                <w:szCs w:val="22"/>
                <w:lang w:val="nl-NL"/>
              </w:rPr>
            </w:pPr>
            <w:r>
              <w:rPr>
                <w:rFonts w:ascii="Arial" w:hAnsi="Arial" w:cs="Arial"/>
                <w:color w:val="000000"/>
                <w:sz w:val="22"/>
                <w:szCs w:val="22"/>
                <w:lang w:val="nl-NL"/>
              </w:rPr>
              <w:t xml:space="preserve">Elke leerling maakt </w:t>
            </w:r>
            <w:r w:rsidR="00A420CC">
              <w:rPr>
                <w:rFonts w:ascii="Arial" w:hAnsi="Arial" w:cs="Arial"/>
                <w:color w:val="000000"/>
                <w:sz w:val="22"/>
                <w:szCs w:val="22"/>
                <w:lang w:val="nl-NL"/>
              </w:rPr>
              <w:t>de opdrachten v</w:t>
            </w:r>
            <w:r>
              <w:rPr>
                <w:rFonts w:ascii="Arial" w:hAnsi="Arial" w:cs="Arial"/>
                <w:color w:val="000000"/>
                <w:sz w:val="22"/>
                <w:szCs w:val="22"/>
                <w:lang w:val="nl-NL"/>
              </w:rPr>
              <w:t>an bijlage 1.</w:t>
            </w:r>
          </w:p>
          <w:p w:rsidR="0090197C" w:rsidRPr="0075001E" w:rsidRDefault="0090197C" w:rsidP="00A420CC">
            <w:pPr>
              <w:spacing w:line="240" w:lineRule="auto"/>
              <w:rPr>
                <w:rFonts w:ascii="Arial" w:hAnsi="Arial" w:cs="Arial"/>
                <w:color w:val="000000"/>
                <w:sz w:val="22"/>
                <w:szCs w:val="22"/>
                <w:lang w:val="nl-NL"/>
              </w:rPr>
            </w:pPr>
          </w:p>
          <w:p w:rsidR="0090197C" w:rsidRPr="0075001E" w:rsidRDefault="0090197C" w:rsidP="0090197C">
            <w:pPr>
              <w:spacing w:line="240" w:lineRule="auto"/>
              <w:rPr>
                <w:rFonts w:ascii="Arial" w:hAnsi="Arial" w:cs="Arial"/>
                <w:color w:val="000000"/>
                <w:sz w:val="22"/>
                <w:szCs w:val="22"/>
                <w:lang w:val="nl-NL"/>
              </w:rPr>
            </w:pPr>
          </w:p>
          <w:p w:rsidR="0090197C" w:rsidRPr="0075001E" w:rsidRDefault="0090197C" w:rsidP="0090197C">
            <w:pPr>
              <w:spacing w:line="240" w:lineRule="auto"/>
              <w:rPr>
                <w:rFonts w:ascii="Arial" w:hAnsi="Arial" w:cs="Arial"/>
                <w:b/>
                <w:color w:val="000000"/>
                <w:sz w:val="22"/>
                <w:szCs w:val="22"/>
                <w:lang w:val="nl-NL"/>
              </w:rPr>
            </w:pPr>
            <w:r w:rsidRPr="0075001E">
              <w:rPr>
                <w:rFonts w:ascii="Arial" w:hAnsi="Arial" w:cs="Arial"/>
                <w:b/>
                <w:color w:val="000000"/>
                <w:sz w:val="22"/>
                <w:szCs w:val="22"/>
                <w:lang w:val="nl-NL"/>
              </w:rPr>
              <w:t>SPECIFIEKE OPDRACHT / THEMA / OEFENING:</w:t>
            </w:r>
          </w:p>
          <w:p w:rsidR="00A420CC" w:rsidRDefault="00A420CC" w:rsidP="00A420CC">
            <w:pPr>
              <w:numPr>
                <w:ilvl w:val="0"/>
                <w:numId w:val="10"/>
              </w:numPr>
              <w:spacing w:line="240" w:lineRule="auto"/>
              <w:rPr>
                <w:rFonts w:ascii="Arial" w:hAnsi="Arial" w:cs="Arial"/>
                <w:color w:val="000000"/>
                <w:sz w:val="22"/>
                <w:szCs w:val="22"/>
                <w:lang w:val="nl-NL"/>
              </w:rPr>
            </w:pPr>
            <w:r>
              <w:rPr>
                <w:rFonts w:ascii="Arial" w:hAnsi="Arial" w:cs="Arial"/>
                <w:color w:val="000000"/>
                <w:sz w:val="22"/>
                <w:szCs w:val="22"/>
                <w:lang w:val="nl-NL"/>
              </w:rPr>
              <w:t xml:space="preserve">Oefening </w:t>
            </w:r>
            <w:r w:rsidR="00D04A34">
              <w:rPr>
                <w:rFonts w:ascii="Arial" w:hAnsi="Arial" w:cs="Arial"/>
                <w:color w:val="000000"/>
                <w:sz w:val="22"/>
                <w:szCs w:val="22"/>
                <w:lang w:val="nl-NL"/>
              </w:rPr>
              <w:t>Zie bijlage 1.</w:t>
            </w:r>
          </w:p>
          <w:p w:rsidR="0090197C" w:rsidRPr="0075001E" w:rsidRDefault="0090197C" w:rsidP="00D04A34">
            <w:pPr>
              <w:spacing w:line="240" w:lineRule="auto"/>
              <w:rPr>
                <w:rFonts w:ascii="Arial" w:hAnsi="Arial" w:cs="Arial"/>
                <w:color w:val="000000"/>
                <w:sz w:val="22"/>
                <w:szCs w:val="22"/>
                <w:lang w:val="nl-NL"/>
              </w:rPr>
            </w:pPr>
          </w:p>
          <w:p w:rsidR="0090197C" w:rsidRPr="0075001E" w:rsidRDefault="0090197C" w:rsidP="00135E0A">
            <w:pPr>
              <w:spacing w:line="240" w:lineRule="auto"/>
              <w:rPr>
                <w:rFonts w:ascii="Arial" w:hAnsi="Arial" w:cs="Arial"/>
                <w:color w:val="000000"/>
                <w:sz w:val="22"/>
                <w:szCs w:val="22"/>
                <w:lang w:val="nl-NL"/>
              </w:rPr>
            </w:pPr>
          </w:p>
        </w:tc>
      </w:tr>
      <w:tr w:rsidR="0090197C" w:rsidRPr="0075001E">
        <w:tc>
          <w:tcPr>
            <w:tcW w:w="2520" w:type="dxa"/>
          </w:tcPr>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Afsluiting</w:t>
            </w:r>
          </w:p>
          <w:p w:rsidR="0090197C" w:rsidRPr="0075001E" w:rsidRDefault="0090197C" w:rsidP="0090197C">
            <w:pPr>
              <w:spacing w:line="240" w:lineRule="auto"/>
              <w:rPr>
                <w:rFonts w:ascii="Arial" w:hAnsi="Arial" w:cs="Arial"/>
                <w:color w:val="000000"/>
                <w:sz w:val="22"/>
                <w:szCs w:val="22"/>
                <w:lang w:val="nl-NL"/>
              </w:rPr>
            </w:pPr>
            <w:r w:rsidRPr="0075001E">
              <w:rPr>
                <w:rFonts w:ascii="Arial" w:hAnsi="Arial" w:cs="Arial"/>
                <w:color w:val="000000"/>
                <w:sz w:val="22"/>
                <w:szCs w:val="22"/>
                <w:lang w:val="nl-NL"/>
              </w:rPr>
              <w:t>(</w:t>
            </w:r>
            <w:r w:rsidR="003F01F1">
              <w:rPr>
                <w:rFonts w:ascii="Arial" w:hAnsi="Arial" w:cs="Arial"/>
                <w:color w:val="000000"/>
                <w:sz w:val="22"/>
                <w:szCs w:val="22"/>
                <w:lang w:val="nl-NL"/>
              </w:rPr>
              <w:t>2</w:t>
            </w:r>
            <w:r w:rsidRPr="0075001E">
              <w:rPr>
                <w:rFonts w:ascii="Arial" w:hAnsi="Arial" w:cs="Arial"/>
                <w:color w:val="000000"/>
                <w:sz w:val="22"/>
                <w:szCs w:val="22"/>
                <w:lang w:val="nl-NL"/>
              </w:rPr>
              <w:t>5 min)</w:t>
            </w:r>
          </w:p>
        </w:tc>
        <w:tc>
          <w:tcPr>
            <w:tcW w:w="12342" w:type="dxa"/>
          </w:tcPr>
          <w:p w:rsidR="0090197C" w:rsidRPr="0075001E" w:rsidRDefault="0090197C" w:rsidP="0090197C">
            <w:pPr>
              <w:numPr>
                <w:ilvl w:val="0"/>
                <w:numId w:val="1"/>
              </w:numPr>
              <w:spacing w:line="240" w:lineRule="auto"/>
              <w:rPr>
                <w:rFonts w:ascii="Arial" w:hAnsi="Arial" w:cs="Arial"/>
                <w:color w:val="000000"/>
                <w:sz w:val="22"/>
                <w:szCs w:val="22"/>
                <w:lang w:val="nl-NL"/>
              </w:rPr>
            </w:pPr>
            <w:r w:rsidRPr="0075001E">
              <w:rPr>
                <w:rFonts w:ascii="Arial" w:hAnsi="Arial" w:cs="Arial"/>
                <w:color w:val="000000"/>
                <w:sz w:val="22"/>
                <w:szCs w:val="22"/>
                <w:lang w:val="nl-NL"/>
              </w:rPr>
              <w:t>Studenten laten plaatsnemen aan U-opstelling</w:t>
            </w:r>
          </w:p>
          <w:p w:rsidR="0090197C" w:rsidRDefault="00862521" w:rsidP="0090197C">
            <w:pPr>
              <w:numPr>
                <w:ilvl w:val="0"/>
                <w:numId w:val="1"/>
              </w:numPr>
              <w:spacing w:line="240" w:lineRule="auto"/>
              <w:rPr>
                <w:rFonts w:ascii="Arial" w:hAnsi="Arial" w:cs="Arial"/>
                <w:color w:val="000000"/>
                <w:sz w:val="22"/>
                <w:szCs w:val="22"/>
                <w:lang w:val="nl-NL"/>
              </w:rPr>
            </w:pPr>
            <w:r>
              <w:rPr>
                <w:rFonts w:ascii="Arial" w:hAnsi="Arial" w:cs="Arial"/>
                <w:color w:val="000000"/>
                <w:sz w:val="22"/>
                <w:szCs w:val="22"/>
                <w:lang w:val="nl-NL"/>
              </w:rPr>
              <w:t>Serviceprogramma</w:t>
            </w:r>
            <w:r w:rsidR="000F25D1">
              <w:rPr>
                <w:rFonts w:ascii="Arial" w:hAnsi="Arial" w:cs="Arial"/>
                <w:color w:val="000000"/>
                <w:sz w:val="22"/>
                <w:szCs w:val="22"/>
                <w:lang w:val="nl-NL"/>
              </w:rPr>
              <w:t xml:space="preserve"> evalueren. Dit gebeurt door de leerling zijn lopende project in MS-Project te laten zetten. Hoe gedetailleerde</w:t>
            </w:r>
            <w:r w:rsidR="00041C71">
              <w:rPr>
                <w:rFonts w:ascii="Arial" w:hAnsi="Arial" w:cs="Arial"/>
                <w:color w:val="000000"/>
                <w:sz w:val="22"/>
                <w:szCs w:val="22"/>
                <w:lang w:val="nl-NL"/>
              </w:rPr>
              <w:t>r</w:t>
            </w:r>
            <w:r w:rsidR="000F25D1">
              <w:rPr>
                <w:rFonts w:ascii="Arial" w:hAnsi="Arial" w:cs="Arial"/>
                <w:color w:val="000000"/>
                <w:sz w:val="22"/>
                <w:szCs w:val="22"/>
                <w:lang w:val="nl-NL"/>
              </w:rPr>
              <w:t>, hoe beter.</w:t>
            </w:r>
            <w:r w:rsidR="00041C71">
              <w:rPr>
                <w:rFonts w:ascii="Arial" w:hAnsi="Arial" w:cs="Arial"/>
                <w:color w:val="000000"/>
                <w:sz w:val="22"/>
                <w:szCs w:val="22"/>
                <w:lang w:val="nl-NL"/>
              </w:rPr>
              <w:t xml:space="preserve"> De volgende zaken dienen er in ieder geval in te zitten:</w:t>
            </w:r>
          </w:p>
          <w:p w:rsidR="001C1C9A" w:rsidRDefault="001C1C9A" w:rsidP="00041C71">
            <w:pPr>
              <w:spacing w:line="240" w:lineRule="auto"/>
              <w:ind w:left="360"/>
              <w:rPr>
                <w:rFonts w:ascii="Arial" w:hAnsi="Arial" w:cs="Arial"/>
                <w:color w:val="000000"/>
                <w:sz w:val="22"/>
                <w:szCs w:val="22"/>
                <w:lang w:val="nl-NL"/>
              </w:rPr>
            </w:pPr>
            <w:r>
              <w:rPr>
                <w:rFonts w:ascii="Arial" w:hAnsi="Arial" w:cs="Arial"/>
                <w:color w:val="000000"/>
                <w:sz w:val="22"/>
                <w:szCs w:val="22"/>
                <w:lang w:val="nl-NL"/>
              </w:rPr>
              <w:t>Begindatum</w:t>
            </w:r>
          </w:p>
          <w:p w:rsidR="00041C71" w:rsidRDefault="00041C71" w:rsidP="00041C71">
            <w:pPr>
              <w:spacing w:line="240" w:lineRule="auto"/>
              <w:ind w:left="360"/>
              <w:rPr>
                <w:rFonts w:ascii="Arial" w:hAnsi="Arial" w:cs="Arial"/>
                <w:color w:val="000000"/>
                <w:sz w:val="22"/>
                <w:szCs w:val="22"/>
                <w:lang w:val="nl-NL"/>
              </w:rPr>
            </w:pPr>
            <w:r>
              <w:rPr>
                <w:rFonts w:ascii="Arial" w:hAnsi="Arial" w:cs="Arial"/>
                <w:color w:val="000000"/>
                <w:sz w:val="22"/>
                <w:szCs w:val="22"/>
                <w:lang w:val="nl-NL"/>
              </w:rPr>
              <w:t xml:space="preserve">Hoofd- en </w:t>
            </w:r>
            <w:proofErr w:type="spellStart"/>
            <w:r>
              <w:rPr>
                <w:rFonts w:ascii="Arial" w:hAnsi="Arial" w:cs="Arial"/>
                <w:color w:val="000000"/>
                <w:sz w:val="22"/>
                <w:szCs w:val="22"/>
                <w:lang w:val="nl-NL"/>
              </w:rPr>
              <w:t>subtaken</w:t>
            </w:r>
            <w:proofErr w:type="spellEnd"/>
          </w:p>
          <w:p w:rsidR="00041C71" w:rsidRDefault="00041C71" w:rsidP="00041C71">
            <w:pPr>
              <w:spacing w:line="240" w:lineRule="auto"/>
              <w:ind w:left="360"/>
              <w:rPr>
                <w:rFonts w:ascii="Arial" w:hAnsi="Arial" w:cs="Arial"/>
                <w:color w:val="000000"/>
                <w:sz w:val="22"/>
                <w:szCs w:val="22"/>
                <w:lang w:val="nl-NL"/>
              </w:rPr>
            </w:pPr>
            <w:r>
              <w:rPr>
                <w:rFonts w:ascii="Arial" w:hAnsi="Arial" w:cs="Arial"/>
                <w:color w:val="000000"/>
                <w:sz w:val="22"/>
                <w:szCs w:val="22"/>
                <w:lang w:val="nl-NL"/>
              </w:rPr>
              <w:t>BE-relatie</w:t>
            </w:r>
          </w:p>
          <w:p w:rsidR="00041C71" w:rsidRDefault="00041C71" w:rsidP="00041C71">
            <w:pPr>
              <w:spacing w:line="240" w:lineRule="auto"/>
              <w:ind w:left="360"/>
              <w:rPr>
                <w:rFonts w:ascii="Arial" w:hAnsi="Arial" w:cs="Arial"/>
                <w:color w:val="000000"/>
                <w:sz w:val="22"/>
                <w:szCs w:val="22"/>
                <w:lang w:val="nl-NL"/>
              </w:rPr>
            </w:pPr>
            <w:r>
              <w:rPr>
                <w:rFonts w:ascii="Arial" w:hAnsi="Arial" w:cs="Arial"/>
                <w:color w:val="000000"/>
                <w:sz w:val="22"/>
                <w:szCs w:val="22"/>
                <w:lang w:val="nl-NL"/>
              </w:rPr>
              <w:t>Deadline</w:t>
            </w:r>
            <w:r w:rsidR="001C1C9A">
              <w:rPr>
                <w:rFonts w:ascii="Arial" w:hAnsi="Arial" w:cs="Arial"/>
                <w:color w:val="000000"/>
                <w:sz w:val="22"/>
                <w:szCs w:val="22"/>
                <w:lang w:val="nl-NL"/>
              </w:rPr>
              <w:t xml:space="preserve"> (is einddatum project)</w:t>
            </w:r>
          </w:p>
          <w:p w:rsidR="00041C71" w:rsidRPr="0075001E" w:rsidRDefault="00041C71" w:rsidP="00041C71">
            <w:pPr>
              <w:spacing w:line="240" w:lineRule="auto"/>
              <w:ind w:left="360"/>
              <w:rPr>
                <w:rFonts w:ascii="Arial" w:hAnsi="Arial" w:cs="Arial"/>
                <w:color w:val="000000"/>
                <w:sz w:val="22"/>
                <w:szCs w:val="22"/>
                <w:lang w:val="nl-NL"/>
              </w:rPr>
            </w:pPr>
            <w:r>
              <w:rPr>
                <w:rFonts w:ascii="Arial" w:hAnsi="Arial" w:cs="Arial"/>
                <w:color w:val="000000"/>
                <w:sz w:val="22"/>
                <w:szCs w:val="22"/>
                <w:lang w:val="nl-NL"/>
              </w:rPr>
              <w:t>mijlpaal</w:t>
            </w:r>
          </w:p>
          <w:p w:rsidR="0090197C" w:rsidRPr="0075001E" w:rsidRDefault="0090197C" w:rsidP="0090197C">
            <w:pPr>
              <w:numPr>
                <w:ilvl w:val="0"/>
                <w:numId w:val="1"/>
              </w:numPr>
              <w:spacing w:line="240" w:lineRule="auto"/>
              <w:rPr>
                <w:rFonts w:ascii="Arial" w:hAnsi="Arial" w:cs="Arial"/>
                <w:color w:val="000000"/>
                <w:sz w:val="22"/>
                <w:szCs w:val="22"/>
                <w:lang w:val="nl-NL"/>
              </w:rPr>
            </w:pPr>
            <w:r w:rsidRPr="0075001E">
              <w:rPr>
                <w:rFonts w:ascii="Arial" w:hAnsi="Arial" w:cs="Arial"/>
                <w:color w:val="000000"/>
                <w:sz w:val="22"/>
                <w:szCs w:val="22"/>
                <w:lang w:val="nl-NL"/>
              </w:rPr>
              <w:t>Studenten aantekeningen laten maken</w:t>
            </w:r>
          </w:p>
          <w:p w:rsidR="0090197C" w:rsidRPr="0075001E" w:rsidRDefault="0090197C" w:rsidP="0090197C">
            <w:pPr>
              <w:numPr>
                <w:ilvl w:val="0"/>
                <w:numId w:val="1"/>
              </w:numPr>
              <w:spacing w:line="240" w:lineRule="auto"/>
              <w:rPr>
                <w:rFonts w:ascii="Arial" w:hAnsi="Arial" w:cs="Arial"/>
                <w:color w:val="000000"/>
                <w:sz w:val="22"/>
                <w:szCs w:val="22"/>
                <w:lang w:val="nl-NL"/>
              </w:rPr>
            </w:pPr>
            <w:r w:rsidRPr="0075001E">
              <w:rPr>
                <w:rFonts w:ascii="Arial" w:hAnsi="Arial" w:cs="Arial"/>
                <w:color w:val="000000"/>
                <w:sz w:val="22"/>
                <w:szCs w:val="22"/>
                <w:lang w:val="nl-NL"/>
              </w:rPr>
              <w:t xml:space="preserve">Student aantekeningen laten stoppen in </w:t>
            </w:r>
            <w:proofErr w:type="spellStart"/>
            <w:r w:rsidRPr="0075001E">
              <w:rPr>
                <w:rFonts w:ascii="Arial" w:hAnsi="Arial" w:cs="Arial"/>
                <w:color w:val="000000"/>
                <w:sz w:val="22"/>
                <w:szCs w:val="22"/>
                <w:lang w:val="nl-NL"/>
              </w:rPr>
              <w:t>portfoliomap</w:t>
            </w:r>
            <w:proofErr w:type="spellEnd"/>
            <w:r w:rsidRPr="0075001E">
              <w:rPr>
                <w:rFonts w:ascii="Arial" w:hAnsi="Arial" w:cs="Arial"/>
                <w:color w:val="000000"/>
                <w:sz w:val="22"/>
                <w:szCs w:val="22"/>
                <w:lang w:val="nl-NL"/>
              </w:rPr>
              <w:t xml:space="preserve"> </w:t>
            </w:r>
          </w:p>
        </w:tc>
      </w:tr>
    </w:tbl>
    <w:p w:rsidR="0090197C" w:rsidRPr="0075001E" w:rsidRDefault="0090197C" w:rsidP="0090197C">
      <w:pPr>
        <w:spacing w:line="240" w:lineRule="auto"/>
        <w:rPr>
          <w:lang w:val="nl-NL"/>
        </w:rPr>
      </w:pPr>
    </w:p>
    <w:p w:rsidR="008C5210" w:rsidRDefault="008C5210">
      <w:pPr>
        <w:spacing w:line="240" w:lineRule="auto"/>
        <w:rPr>
          <w:lang w:val="nl-NL"/>
        </w:rPr>
      </w:pPr>
      <w:r>
        <w:rPr>
          <w:lang w:val="nl-NL"/>
        </w:rPr>
        <w:br w:type="page"/>
      </w:r>
    </w:p>
    <w:p w:rsidR="008C5210" w:rsidRDefault="008C5210" w:rsidP="008C5210">
      <w:pPr>
        <w:pStyle w:val="Tekstzonderopmaak"/>
        <w:rPr>
          <w:rFonts w:ascii="Arial" w:hAnsi="Arial" w:cs="Arial"/>
          <w:b/>
          <w:sz w:val="24"/>
          <w:szCs w:val="24"/>
        </w:rPr>
      </w:pPr>
      <w:r>
        <w:rPr>
          <w:rFonts w:ascii="Arial" w:hAnsi="Arial" w:cs="Arial"/>
          <w:b/>
          <w:sz w:val="24"/>
          <w:szCs w:val="24"/>
        </w:rPr>
        <w:lastRenderedPageBreak/>
        <w:t xml:space="preserve">Bijlage </w:t>
      </w:r>
      <w:r w:rsidR="000707D1">
        <w:rPr>
          <w:rFonts w:ascii="Arial" w:hAnsi="Arial" w:cs="Arial"/>
          <w:b/>
          <w:sz w:val="24"/>
          <w:szCs w:val="24"/>
        </w:rPr>
        <w:t>1</w:t>
      </w:r>
    </w:p>
    <w:p w:rsidR="008C5210" w:rsidRDefault="008C5210" w:rsidP="008C5210">
      <w:pPr>
        <w:pStyle w:val="Tekstzonderopmaak"/>
        <w:rPr>
          <w:rFonts w:ascii="Arial" w:hAnsi="Arial" w:cs="Arial"/>
          <w:b/>
          <w:sz w:val="24"/>
          <w:szCs w:val="24"/>
        </w:rPr>
      </w:pPr>
    </w:p>
    <w:p w:rsidR="008C5210" w:rsidRPr="00BF0D0A" w:rsidRDefault="008C5210" w:rsidP="008C5210">
      <w:pPr>
        <w:pStyle w:val="Tekstzonderopmaak"/>
        <w:rPr>
          <w:rFonts w:ascii="Arial" w:hAnsi="Arial" w:cs="Arial"/>
          <w:b/>
          <w:sz w:val="24"/>
          <w:szCs w:val="24"/>
        </w:rPr>
      </w:pPr>
      <w:r w:rsidRPr="00BF0D0A">
        <w:rPr>
          <w:rFonts w:ascii="Arial" w:hAnsi="Arial" w:cs="Arial"/>
          <w:b/>
          <w:sz w:val="24"/>
          <w:szCs w:val="24"/>
        </w:rPr>
        <w:t>Inleiding</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cr/>
      </w:r>
      <w:r w:rsidRPr="00136A6F">
        <w:rPr>
          <w:rFonts w:ascii="Arial" w:hAnsi="Arial" w:cs="Arial"/>
          <w:sz w:val="24"/>
          <w:szCs w:val="24"/>
        </w:rPr>
        <w:cr/>
        <w:t xml:space="preserve">Microsoft Project 2010 is een projectplanningspakket waarmee de gehele administratie van een of meer projecten gevoerd kan worden. Niet alleen geeft Project een duidelijk tijdsbeeld per geplande taak, het laat tevens zien wat de gevolgen zijn van een eventuele calamiteit, terwijl ook het kostenplaatje van moment tot moment actueel is. </w:t>
      </w:r>
    </w:p>
    <w:p w:rsidR="008C5210"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Pr>
          <w:rFonts w:ascii="Arial" w:hAnsi="Arial" w:cs="Arial"/>
          <w:sz w:val="24"/>
          <w:szCs w:val="24"/>
        </w:rPr>
        <w:t>Het project dat jij dadelijk stap-voor-</w:t>
      </w:r>
      <w:r w:rsidRPr="00136A6F">
        <w:rPr>
          <w:rFonts w:ascii="Arial" w:hAnsi="Arial" w:cs="Arial"/>
          <w:sz w:val="24"/>
          <w:szCs w:val="24"/>
        </w:rPr>
        <w:t>stap in</w:t>
      </w:r>
      <w:r>
        <w:rPr>
          <w:rFonts w:ascii="Arial" w:hAnsi="Arial" w:cs="Arial"/>
          <w:sz w:val="24"/>
          <w:szCs w:val="24"/>
        </w:rPr>
        <w:t xml:space="preserve"> MS-</w:t>
      </w:r>
      <w:r w:rsidRPr="00136A6F">
        <w:rPr>
          <w:rFonts w:ascii="Arial" w:hAnsi="Arial" w:cs="Arial"/>
          <w:sz w:val="24"/>
          <w:szCs w:val="24"/>
        </w:rPr>
        <w:t xml:space="preserve">Project </w:t>
      </w:r>
      <w:r>
        <w:rPr>
          <w:rFonts w:ascii="Arial" w:hAnsi="Arial" w:cs="Arial"/>
          <w:sz w:val="24"/>
          <w:szCs w:val="24"/>
        </w:rPr>
        <w:t>gaat opzetten</w:t>
      </w:r>
      <w:r w:rsidRPr="00136A6F">
        <w:rPr>
          <w:rFonts w:ascii="Arial" w:hAnsi="Arial" w:cs="Arial"/>
          <w:sz w:val="24"/>
          <w:szCs w:val="24"/>
        </w:rPr>
        <w:t xml:space="preserve"> betreft een nieuwe musical die in de loop van </w:t>
      </w:r>
      <w:r w:rsidR="000707D1">
        <w:rPr>
          <w:rFonts w:ascii="Arial" w:hAnsi="Arial" w:cs="Arial"/>
          <w:sz w:val="24"/>
          <w:szCs w:val="24"/>
        </w:rPr>
        <w:t>het</w:t>
      </w:r>
      <w:r w:rsidRPr="00136A6F">
        <w:rPr>
          <w:rFonts w:ascii="Arial" w:hAnsi="Arial" w:cs="Arial"/>
          <w:sz w:val="24"/>
          <w:szCs w:val="24"/>
        </w:rPr>
        <w:t xml:space="preserve"> jaar</w:t>
      </w:r>
      <w:r w:rsidR="000707D1">
        <w:rPr>
          <w:rFonts w:ascii="Arial" w:hAnsi="Arial" w:cs="Arial"/>
          <w:sz w:val="24"/>
          <w:szCs w:val="24"/>
        </w:rPr>
        <w:t xml:space="preserve"> 2013</w:t>
      </w:r>
      <w:r w:rsidRPr="00136A6F">
        <w:rPr>
          <w:rFonts w:ascii="Arial" w:hAnsi="Arial" w:cs="Arial"/>
          <w:sz w:val="24"/>
          <w:szCs w:val="24"/>
        </w:rPr>
        <w:t xml:space="preserve"> uitgevoerd moet gaan worden. Het project begint op 1 </w:t>
      </w:r>
      <w:r w:rsidRPr="003A7F95">
        <w:rPr>
          <w:rFonts w:ascii="Arial" w:hAnsi="Arial" w:cs="Arial"/>
          <w:sz w:val="24"/>
          <w:szCs w:val="24"/>
        </w:rPr>
        <w:t>april 2013 en</w:t>
      </w:r>
      <w:r w:rsidRPr="00136A6F">
        <w:rPr>
          <w:rFonts w:ascii="Arial" w:hAnsi="Arial" w:cs="Arial"/>
          <w:sz w:val="24"/>
          <w:szCs w:val="24"/>
        </w:rPr>
        <w:t xml:space="preserve"> er wordt toegewerkt naar e</w:t>
      </w:r>
      <w:r>
        <w:rPr>
          <w:rFonts w:ascii="Arial" w:hAnsi="Arial" w:cs="Arial"/>
          <w:sz w:val="24"/>
          <w:szCs w:val="24"/>
        </w:rPr>
        <w:t>en einddatum rond 1 september 2013</w:t>
      </w:r>
      <w:r w:rsidRPr="00136A6F">
        <w:rPr>
          <w:rFonts w:ascii="Arial" w:hAnsi="Arial" w:cs="Arial"/>
          <w:sz w:val="24"/>
          <w:szCs w:val="24"/>
        </w:rPr>
        <w:t>.</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453908">
        <w:rPr>
          <w:rFonts w:ascii="Arial" w:hAnsi="Arial" w:cs="Arial"/>
          <w:b/>
          <w:sz w:val="24"/>
          <w:szCs w:val="24"/>
        </w:rPr>
        <w:t>Taken</w:t>
      </w:r>
      <w:r w:rsidRPr="00453908">
        <w:rPr>
          <w:rFonts w:ascii="Arial" w:hAnsi="Arial" w:cs="Arial"/>
          <w:b/>
          <w:sz w:val="24"/>
          <w:szCs w:val="24"/>
        </w:rPr>
        <w:cr/>
      </w:r>
      <w:r w:rsidRPr="00453908">
        <w:rPr>
          <w:rFonts w:ascii="Arial" w:hAnsi="Arial" w:cs="Arial"/>
          <w:b/>
          <w:sz w:val="24"/>
          <w:szCs w:val="24"/>
        </w:rPr>
        <w:cr/>
      </w:r>
      <w:r w:rsidRPr="00136A6F">
        <w:rPr>
          <w:rFonts w:ascii="Arial" w:hAnsi="Arial" w:cs="Arial"/>
          <w:sz w:val="24"/>
          <w:szCs w:val="24"/>
        </w:rPr>
        <w:t xml:space="preserve">Elk project, dus ook de uitvoering van de musical, bestaat uit een of meer taken. Denk in het geval van de musical aan het schrijven van de teksten, het componeren van de muziek, het aannemen van de acteurs, het toneelontwerp, de repetities, de generale repetitie, de uitvoering enzovoort. Het voorbeeldproject bevat lang niet alle taken die nodig zijn voor de uitvoering van een musical en beperkt zich tot de zaken die nodig zijn voor een goed begrip van de werking van </w:t>
      </w:r>
      <w:r w:rsidR="000707D1">
        <w:rPr>
          <w:rFonts w:ascii="Arial" w:hAnsi="Arial" w:cs="Arial"/>
          <w:sz w:val="24"/>
          <w:szCs w:val="24"/>
        </w:rPr>
        <w:t>MS-</w:t>
      </w:r>
      <w:r w:rsidRPr="00136A6F">
        <w:rPr>
          <w:rFonts w:ascii="Arial" w:hAnsi="Arial" w:cs="Arial"/>
          <w:sz w:val="24"/>
          <w:szCs w:val="24"/>
        </w:rPr>
        <w:t>Project.</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Voor elke taak zijn mensen en/of middelen nodig, de zogenaamde voorzieningen of 'resources'. Project 2010 biedt je de mogelijkheid om alle taken van het project in een tabel te noteren en bij elke taak tevens de benodigde resources te reserveren. Tevens kun je per taak en per voorziening bijhouden hoeveel werk ermee gemoeid is en welke kosten daarvoor op het budget in rekening moeten worden gebracht. Verder zijn de werk- en vrije dagen voor het hele bedrijf op te geven, maar ook per personeelslid, zodat je een nauwkeurige planning kunt maken.</w:t>
      </w:r>
    </w:p>
    <w:p w:rsidR="008C5210" w:rsidRDefault="008C5210">
      <w:pPr>
        <w:spacing w:line="240" w:lineRule="auto"/>
        <w:rPr>
          <w:rFonts w:ascii="Arial" w:eastAsiaTheme="minorHAnsi" w:hAnsi="Arial" w:cs="Arial"/>
          <w:lang w:val="nl-NL" w:eastAsia="en-US"/>
        </w:rPr>
      </w:pPr>
      <w:r>
        <w:rPr>
          <w:rFonts w:ascii="Arial" w:hAnsi="Arial" w:cs="Arial"/>
        </w:rPr>
        <w:t> </w:t>
      </w:r>
      <w:r>
        <w:rPr>
          <w:rFonts w:ascii="Arial" w:hAnsi="Arial" w:cs="Arial"/>
        </w:rPr>
        <w:cr/>
      </w:r>
      <w:r>
        <w:rPr>
          <w:rFonts w:ascii="Arial" w:hAnsi="Arial" w:cs="Arial"/>
        </w:rPr>
        <w:cr/>
      </w:r>
      <w:r>
        <w:rPr>
          <w:rFonts w:ascii="Arial" w:hAnsi="Arial" w:cs="Arial"/>
        </w:rPr>
        <w:br w:type="page"/>
      </w:r>
    </w:p>
    <w:p w:rsidR="008C5210" w:rsidRPr="00CD69A4" w:rsidRDefault="008C5210" w:rsidP="008C5210">
      <w:pPr>
        <w:pStyle w:val="Tekstzonderopmaak"/>
        <w:rPr>
          <w:rFonts w:ascii="Arial" w:hAnsi="Arial" w:cs="Arial"/>
          <w:b/>
          <w:sz w:val="24"/>
          <w:szCs w:val="24"/>
        </w:rPr>
      </w:pPr>
      <w:r w:rsidRPr="00CD69A4">
        <w:rPr>
          <w:rFonts w:ascii="Arial" w:hAnsi="Arial" w:cs="Arial"/>
          <w:b/>
          <w:sz w:val="24"/>
          <w:szCs w:val="24"/>
        </w:rPr>
        <w:lastRenderedPageBreak/>
        <w:t>Project starten</w:t>
      </w:r>
      <w:r w:rsidRPr="00CD69A4">
        <w:rPr>
          <w:rFonts w:ascii="Arial" w:hAnsi="Arial" w:cs="Arial"/>
          <w:b/>
          <w:sz w:val="24"/>
          <w:szCs w:val="24"/>
        </w:rPr>
        <w:cr/>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Als je </w:t>
      </w:r>
      <w:r w:rsidR="00612747">
        <w:rPr>
          <w:rFonts w:ascii="Arial" w:hAnsi="Arial" w:cs="Arial"/>
          <w:sz w:val="24"/>
          <w:szCs w:val="24"/>
        </w:rPr>
        <w:t>MS-</w:t>
      </w:r>
      <w:r w:rsidRPr="00136A6F">
        <w:rPr>
          <w:rFonts w:ascii="Arial" w:hAnsi="Arial" w:cs="Arial"/>
          <w:sz w:val="24"/>
          <w:szCs w:val="24"/>
        </w:rPr>
        <w:t xml:space="preserve">Project 2010 voor de eerste keer start zie je het standaardvenster, waarin normaliter gewerkt wordt: </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noProof/>
          <w:sz w:val="24"/>
          <w:szCs w:val="24"/>
          <w:lang w:eastAsia="nl-NL"/>
        </w:rPr>
        <w:drawing>
          <wp:inline distT="0" distB="0" distL="0" distR="0" wp14:anchorId="55C27220" wp14:editId="1FA1196F">
            <wp:extent cx="6151160" cy="3698544"/>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55639" cy="3701237"/>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Een nieuw project starten kan ook op de volgende manier:</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Klik op Bestand en klik vervolgens op Nieuw.</w:t>
      </w:r>
    </w:p>
    <w:p w:rsidR="008C5210"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 xml:space="preserve">Controleer of Leeg project is geselecteerd en klik vervolgens op Maken in het rechterdeelvenster. </w:t>
      </w:r>
    </w:p>
    <w:p w:rsidR="008C5210" w:rsidRPr="00136A6F" w:rsidRDefault="008C5210" w:rsidP="008C5210">
      <w:pPr>
        <w:pStyle w:val="Tekstzonderopmaak"/>
        <w:ind w:left="720"/>
        <w:rPr>
          <w:rFonts w:ascii="Arial" w:hAnsi="Arial" w:cs="Arial"/>
          <w:sz w:val="24"/>
          <w:szCs w:val="24"/>
        </w:rPr>
      </w:pPr>
    </w:p>
    <w:p w:rsidR="008C5210" w:rsidRDefault="008C5210" w:rsidP="008C5210">
      <w:pPr>
        <w:pStyle w:val="Tekstzonderopmaak"/>
        <w:rPr>
          <w:rFonts w:ascii="Arial" w:hAnsi="Arial" w:cs="Arial"/>
          <w:sz w:val="24"/>
          <w:szCs w:val="24"/>
        </w:rPr>
      </w:pPr>
      <w:r w:rsidRPr="00136A6F">
        <w:rPr>
          <w:rFonts w:ascii="Arial" w:hAnsi="Arial" w:cs="Arial"/>
          <w:noProof/>
          <w:color w:val="454545"/>
          <w:sz w:val="24"/>
          <w:szCs w:val="24"/>
          <w:lang w:eastAsia="nl-NL"/>
        </w:rPr>
        <w:lastRenderedPageBreak/>
        <w:drawing>
          <wp:inline distT="0" distB="0" distL="0" distR="0" wp14:anchorId="1BE68FA9" wp14:editId="77220149">
            <wp:extent cx="3257550" cy="2486025"/>
            <wp:effectExtent l="0" t="0" r="0" b="9525"/>
            <wp:docPr id="2" name="Afbeelding 2" descr="Knop voor nieuw project in Back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p voor nieuw project in Backst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7550" cy="2486025"/>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p>
    <w:p w:rsidR="008C5210"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Ga naar het tabblad Project en klik in de groep Eigenschappen op Projectgegevens.</w:t>
      </w:r>
    </w:p>
    <w:p w:rsidR="008C5210" w:rsidRPr="00136A6F" w:rsidRDefault="008C5210" w:rsidP="008C5210">
      <w:pPr>
        <w:pStyle w:val="Tekstzonderopmaak"/>
        <w:ind w:left="720"/>
        <w:rPr>
          <w:rFonts w:ascii="Arial" w:hAnsi="Arial" w:cs="Arial"/>
          <w:sz w:val="24"/>
          <w:szCs w:val="24"/>
        </w:rPr>
      </w:pP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noProof/>
          <w:color w:val="454545"/>
          <w:sz w:val="24"/>
          <w:szCs w:val="24"/>
          <w:lang w:eastAsia="nl-NL"/>
        </w:rPr>
        <w:drawing>
          <wp:inline distT="0" distB="0" distL="0" distR="0" wp14:anchorId="10F815E4" wp14:editId="186C775E">
            <wp:extent cx="2867025" cy="828675"/>
            <wp:effectExtent l="0" t="0" r="9525" b="9525"/>
            <wp:docPr id="3" name="Afbeelding 3" descr="Afbeelding van het tabbla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 van het tabblad Pro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828675"/>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Als je een project wilt plannen op basis</w:t>
      </w:r>
      <w:r w:rsidR="007579D5">
        <w:rPr>
          <w:rFonts w:ascii="Arial" w:hAnsi="Arial" w:cs="Arial"/>
          <w:sz w:val="24"/>
          <w:szCs w:val="24"/>
        </w:rPr>
        <w:t xml:space="preserve"> van een begindatum, klik je op ‘</w:t>
      </w:r>
      <w:r w:rsidRPr="00136A6F">
        <w:rPr>
          <w:rFonts w:ascii="Arial" w:hAnsi="Arial" w:cs="Arial"/>
          <w:sz w:val="24"/>
          <w:szCs w:val="24"/>
        </w:rPr>
        <w:t>Begindatum van project</w:t>
      </w:r>
      <w:r w:rsidR="007579D5">
        <w:rPr>
          <w:rFonts w:ascii="Arial" w:hAnsi="Arial" w:cs="Arial"/>
          <w:sz w:val="24"/>
          <w:szCs w:val="24"/>
        </w:rPr>
        <w:t>’</w:t>
      </w:r>
      <w:r w:rsidRPr="00136A6F">
        <w:rPr>
          <w:rFonts w:ascii="Arial" w:hAnsi="Arial" w:cs="Arial"/>
          <w:sz w:val="24"/>
          <w:szCs w:val="24"/>
        </w:rPr>
        <w:t xml:space="preserve"> in het vak </w:t>
      </w:r>
      <w:r w:rsidR="007579D5">
        <w:rPr>
          <w:rFonts w:ascii="Arial" w:hAnsi="Arial" w:cs="Arial"/>
          <w:sz w:val="24"/>
          <w:szCs w:val="24"/>
        </w:rPr>
        <w:t>‘</w:t>
      </w:r>
      <w:r w:rsidRPr="00136A6F">
        <w:rPr>
          <w:rFonts w:ascii="Arial" w:hAnsi="Arial" w:cs="Arial"/>
          <w:sz w:val="24"/>
          <w:szCs w:val="24"/>
        </w:rPr>
        <w:t>Plannen vanaf</w:t>
      </w:r>
      <w:r w:rsidR="007579D5">
        <w:rPr>
          <w:rFonts w:ascii="Arial" w:hAnsi="Arial" w:cs="Arial"/>
          <w:sz w:val="24"/>
          <w:szCs w:val="24"/>
        </w:rPr>
        <w:t>’</w:t>
      </w:r>
      <w:r w:rsidRPr="00136A6F">
        <w:rPr>
          <w:rFonts w:ascii="Arial" w:hAnsi="Arial" w:cs="Arial"/>
          <w:sz w:val="24"/>
          <w:szCs w:val="24"/>
        </w:rPr>
        <w:t xml:space="preserve"> en selecteer je de begindatum in het vak Begindatum.</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Als je een project wilt plannen op basis van een einddatum, klik je op </w:t>
      </w:r>
      <w:r w:rsidR="000707D1">
        <w:rPr>
          <w:rFonts w:ascii="Arial" w:hAnsi="Arial" w:cs="Arial"/>
          <w:sz w:val="24"/>
          <w:szCs w:val="24"/>
        </w:rPr>
        <w:t>‘</w:t>
      </w:r>
      <w:r w:rsidRPr="00136A6F">
        <w:rPr>
          <w:rFonts w:ascii="Arial" w:hAnsi="Arial" w:cs="Arial"/>
          <w:sz w:val="24"/>
          <w:szCs w:val="24"/>
        </w:rPr>
        <w:t>Einddatum van het project</w:t>
      </w:r>
      <w:r w:rsidR="007579D5">
        <w:rPr>
          <w:rFonts w:ascii="Arial" w:hAnsi="Arial" w:cs="Arial"/>
          <w:sz w:val="24"/>
          <w:szCs w:val="24"/>
        </w:rPr>
        <w:t>’</w:t>
      </w:r>
      <w:r w:rsidRPr="00136A6F">
        <w:rPr>
          <w:rFonts w:ascii="Arial" w:hAnsi="Arial" w:cs="Arial"/>
          <w:sz w:val="24"/>
          <w:szCs w:val="24"/>
        </w:rPr>
        <w:t xml:space="preserve"> in het vak </w:t>
      </w:r>
      <w:r w:rsidR="007579D5">
        <w:rPr>
          <w:rFonts w:ascii="Arial" w:hAnsi="Arial" w:cs="Arial"/>
          <w:sz w:val="24"/>
          <w:szCs w:val="24"/>
        </w:rPr>
        <w:t>‘</w:t>
      </w:r>
      <w:r w:rsidRPr="00136A6F">
        <w:rPr>
          <w:rFonts w:ascii="Arial" w:hAnsi="Arial" w:cs="Arial"/>
          <w:sz w:val="24"/>
          <w:szCs w:val="24"/>
        </w:rPr>
        <w:t>Plannen vanaf</w:t>
      </w:r>
      <w:r w:rsidR="007579D5">
        <w:rPr>
          <w:rFonts w:ascii="Arial" w:hAnsi="Arial" w:cs="Arial"/>
          <w:sz w:val="24"/>
          <w:szCs w:val="24"/>
        </w:rPr>
        <w:t>’’ en selecteer je</w:t>
      </w:r>
      <w:r w:rsidRPr="00136A6F">
        <w:rPr>
          <w:rFonts w:ascii="Arial" w:hAnsi="Arial" w:cs="Arial"/>
          <w:sz w:val="24"/>
          <w:szCs w:val="24"/>
        </w:rPr>
        <w:t xml:space="preserve"> de einddatum in het vak Einddatum.</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Je gaat nu het project in het dialoogvenster Projectgegevens invoeren.</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Vul in he</w:t>
      </w:r>
      <w:r>
        <w:rPr>
          <w:rFonts w:ascii="Arial" w:hAnsi="Arial" w:cs="Arial"/>
          <w:sz w:val="24"/>
          <w:szCs w:val="24"/>
        </w:rPr>
        <w:t>t vak Begindatum in 1 april 2013</w:t>
      </w:r>
      <w:r w:rsidRPr="00136A6F">
        <w:rPr>
          <w:rFonts w:ascii="Arial" w:hAnsi="Arial" w:cs="Arial"/>
          <w:sz w:val="24"/>
          <w:szCs w:val="24"/>
        </w:rPr>
        <w:t xml:space="preserve">. </w:t>
      </w: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 xml:space="preserve">Klik op OK. </w:t>
      </w: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Open hetzelfde scherm wee</w:t>
      </w:r>
      <w:r w:rsidR="000707D1">
        <w:rPr>
          <w:rFonts w:ascii="Arial" w:hAnsi="Arial" w:cs="Arial"/>
          <w:sz w:val="24"/>
          <w:szCs w:val="24"/>
        </w:rPr>
        <w:t>r</w:t>
      </w:r>
      <w:r w:rsidR="006B4627">
        <w:rPr>
          <w:rFonts w:ascii="Arial" w:hAnsi="Arial" w:cs="Arial"/>
          <w:sz w:val="24"/>
          <w:szCs w:val="24"/>
        </w:rPr>
        <w:t xml:space="preserve"> en merk op dat in dit vak “</w:t>
      </w:r>
      <w:proofErr w:type="spellStart"/>
      <w:r w:rsidR="006B4627">
        <w:rPr>
          <w:rFonts w:ascii="Arial" w:hAnsi="Arial" w:cs="Arial"/>
          <w:sz w:val="24"/>
          <w:szCs w:val="24"/>
        </w:rPr>
        <w:t>maa</w:t>
      </w:r>
      <w:proofErr w:type="spellEnd"/>
      <w:r>
        <w:rPr>
          <w:rFonts w:ascii="Arial" w:hAnsi="Arial" w:cs="Arial"/>
          <w:sz w:val="24"/>
          <w:szCs w:val="24"/>
        </w:rPr>
        <w:t xml:space="preserve"> 1-4-13</w:t>
      </w:r>
      <w:r w:rsidR="000707D1">
        <w:rPr>
          <w:rFonts w:ascii="Arial" w:hAnsi="Arial" w:cs="Arial"/>
          <w:sz w:val="24"/>
          <w:szCs w:val="24"/>
        </w:rPr>
        <w:t>”</w:t>
      </w:r>
      <w:r w:rsidRPr="00136A6F">
        <w:rPr>
          <w:rFonts w:ascii="Arial" w:hAnsi="Arial" w:cs="Arial"/>
          <w:sz w:val="24"/>
          <w:szCs w:val="24"/>
        </w:rPr>
        <w:t xml:space="preserve"> is ingevuld. Sluit hierna het scherm weer.</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De cursor staat nu in de tabel. </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 Verplaats de cursor naar de kolom </w:t>
      </w:r>
      <w:proofErr w:type="spellStart"/>
      <w:r w:rsidRPr="00136A6F">
        <w:rPr>
          <w:rFonts w:ascii="Arial" w:hAnsi="Arial" w:cs="Arial"/>
          <w:sz w:val="24"/>
          <w:szCs w:val="24"/>
        </w:rPr>
        <w:t>Taaknaam</w:t>
      </w:r>
      <w:proofErr w:type="spellEnd"/>
      <w:r w:rsidRPr="00136A6F">
        <w:rPr>
          <w:rFonts w:ascii="Arial" w:hAnsi="Arial" w:cs="Arial"/>
          <w:sz w:val="24"/>
          <w:szCs w:val="24"/>
        </w:rPr>
        <w:t xml:space="preserve"> en vul daar onder elkaar in:</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7579D5">
      <w:pPr>
        <w:pStyle w:val="Tekstzonderopmaak"/>
        <w:numPr>
          <w:ilvl w:val="0"/>
          <w:numId w:val="20"/>
        </w:numPr>
        <w:rPr>
          <w:rFonts w:ascii="Arial" w:hAnsi="Arial" w:cs="Arial"/>
          <w:sz w:val="24"/>
          <w:szCs w:val="24"/>
        </w:rPr>
      </w:pPr>
      <w:r w:rsidRPr="00136A6F">
        <w:rPr>
          <w:rFonts w:ascii="Arial" w:hAnsi="Arial" w:cs="Arial"/>
          <w:sz w:val="24"/>
          <w:szCs w:val="24"/>
        </w:rPr>
        <w:t xml:space="preserve">tekst schrijven </w:t>
      </w:r>
    </w:p>
    <w:p w:rsidR="008C5210" w:rsidRPr="00136A6F" w:rsidRDefault="008C5210" w:rsidP="007579D5">
      <w:pPr>
        <w:pStyle w:val="Tekstzonderopmaak"/>
        <w:numPr>
          <w:ilvl w:val="0"/>
          <w:numId w:val="20"/>
        </w:numPr>
        <w:rPr>
          <w:rFonts w:ascii="Arial" w:hAnsi="Arial" w:cs="Arial"/>
          <w:sz w:val="24"/>
          <w:szCs w:val="24"/>
        </w:rPr>
      </w:pPr>
      <w:r w:rsidRPr="00136A6F">
        <w:rPr>
          <w:rFonts w:ascii="Arial" w:hAnsi="Arial" w:cs="Arial"/>
          <w:sz w:val="24"/>
          <w:szCs w:val="24"/>
        </w:rPr>
        <w:t xml:space="preserve">muziek componeren </w:t>
      </w:r>
    </w:p>
    <w:p w:rsidR="008C5210" w:rsidRPr="00136A6F" w:rsidRDefault="008C5210" w:rsidP="007579D5">
      <w:pPr>
        <w:pStyle w:val="Tekstzonderopmaak"/>
        <w:numPr>
          <w:ilvl w:val="0"/>
          <w:numId w:val="20"/>
        </w:numPr>
        <w:rPr>
          <w:rFonts w:ascii="Arial" w:hAnsi="Arial" w:cs="Arial"/>
          <w:sz w:val="24"/>
          <w:szCs w:val="24"/>
        </w:rPr>
      </w:pPr>
      <w:r w:rsidRPr="00136A6F">
        <w:rPr>
          <w:rFonts w:ascii="Arial" w:hAnsi="Arial" w:cs="Arial"/>
          <w:sz w:val="24"/>
          <w:szCs w:val="24"/>
        </w:rPr>
        <w:t xml:space="preserve">acteurs auditie </w:t>
      </w:r>
    </w:p>
    <w:p w:rsidR="008C5210" w:rsidRPr="00136A6F" w:rsidRDefault="008C5210" w:rsidP="007579D5">
      <w:pPr>
        <w:pStyle w:val="Tekstzonderopmaak"/>
        <w:numPr>
          <w:ilvl w:val="0"/>
          <w:numId w:val="20"/>
        </w:numPr>
        <w:rPr>
          <w:rFonts w:ascii="Arial" w:hAnsi="Arial" w:cs="Arial"/>
          <w:sz w:val="24"/>
          <w:szCs w:val="24"/>
        </w:rPr>
      </w:pPr>
      <w:r w:rsidRPr="00136A6F">
        <w:rPr>
          <w:rFonts w:ascii="Arial" w:hAnsi="Arial" w:cs="Arial"/>
          <w:sz w:val="24"/>
          <w:szCs w:val="24"/>
        </w:rPr>
        <w:t xml:space="preserve">toneelontwerp </w:t>
      </w:r>
    </w:p>
    <w:p w:rsidR="008C5210" w:rsidRPr="00136A6F" w:rsidRDefault="008C5210" w:rsidP="007579D5">
      <w:pPr>
        <w:pStyle w:val="Tekstzonderopmaak"/>
        <w:numPr>
          <w:ilvl w:val="0"/>
          <w:numId w:val="20"/>
        </w:numPr>
        <w:rPr>
          <w:rFonts w:ascii="Arial" w:hAnsi="Arial" w:cs="Arial"/>
          <w:sz w:val="24"/>
          <w:szCs w:val="24"/>
        </w:rPr>
      </w:pPr>
      <w:r w:rsidRPr="00136A6F">
        <w:rPr>
          <w:rFonts w:ascii="Arial" w:hAnsi="Arial" w:cs="Arial"/>
          <w:sz w:val="24"/>
          <w:szCs w:val="24"/>
        </w:rPr>
        <w:t xml:space="preserve">repetities </w:t>
      </w:r>
    </w:p>
    <w:p w:rsidR="008C5210" w:rsidRPr="00136A6F" w:rsidRDefault="008C5210" w:rsidP="007579D5">
      <w:pPr>
        <w:pStyle w:val="Tekstzonderopmaak"/>
        <w:numPr>
          <w:ilvl w:val="0"/>
          <w:numId w:val="20"/>
        </w:numPr>
        <w:rPr>
          <w:rFonts w:ascii="Arial" w:hAnsi="Arial" w:cs="Arial"/>
          <w:sz w:val="24"/>
          <w:szCs w:val="24"/>
        </w:rPr>
      </w:pPr>
      <w:r w:rsidRPr="00136A6F">
        <w:rPr>
          <w:rFonts w:ascii="Arial" w:hAnsi="Arial" w:cs="Arial"/>
          <w:sz w:val="24"/>
          <w:szCs w:val="24"/>
        </w:rPr>
        <w:t xml:space="preserve">generale repetitie </w:t>
      </w:r>
    </w:p>
    <w:p w:rsidR="008C5210" w:rsidRPr="00136A6F" w:rsidRDefault="008C5210" w:rsidP="007579D5">
      <w:pPr>
        <w:pStyle w:val="Tekstzonderopmaak"/>
        <w:numPr>
          <w:ilvl w:val="0"/>
          <w:numId w:val="20"/>
        </w:numPr>
        <w:rPr>
          <w:rFonts w:ascii="Arial" w:hAnsi="Arial" w:cs="Arial"/>
          <w:sz w:val="24"/>
          <w:szCs w:val="24"/>
        </w:rPr>
      </w:pPr>
      <w:r w:rsidRPr="00136A6F">
        <w:rPr>
          <w:rFonts w:ascii="Arial" w:hAnsi="Arial" w:cs="Arial"/>
          <w:sz w:val="24"/>
          <w:szCs w:val="24"/>
        </w:rPr>
        <w:t>première</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995C8A">
      <w:pPr>
        <w:pStyle w:val="Tekstzonderopmaak"/>
        <w:numPr>
          <w:ilvl w:val="0"/>
          <w:numId w:val="16"/>
        </w:numPr>
        <w:ind w:left="708" w:hanging="708"/>
        <w:rPr>
          <w:rFonts w:ascii="Arial" w:hAnsi="Arial" w:cs="Arial"/>
          <w:sz w:val="24"/>
          <w:szCs w:val="24"/>
        </w:rPr>
      </w:pPr>
      <w:r w:rsidRPr="00136A6F">
        <w:rPr>
          <w:rFonts w:ascii="Arial" w:hAnsi="Arial" w:cs="Arial"/>
          <w:sz w:val="24"/>
          <w:szCs w:val="24"/>
        </w:rPr>
        <w:t>In de kolom Duur noteer je bij elke taak de tijd, die met de taak gemoeid is. Je mag dit invullen als bijvoorbeeld 5 u (uren), 14 d (dagen) of 3 m (maanden). Zie de afbeelding.</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noProof/>
          <w:sz w:val="24"/>
          <w:szCs w:val="24"/>
          <w:lang w:eastAsia="nl-NL"/>
        </w:rPr>
        <w:drawing>
          <wp:inline distT="0" distB="0" distL="0" distR="0" wp14:anchorId="23FF62C8" wp14:editId="177D64B5">
            <wp:extent cx="5526964" cy="332323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7410" cy="3323498"/>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p>
    <w:p w:rsidR="00B964C3" w:rsidRDefault="00B964C3" w:rsidP="008C5210">
      <w:pPr>
        <w:pStyle w:val="Tekstzonderopmaak"/>
        <w:rPr>
          <w:rFonts w:ascii="Arial" w:hAnsi="Arial" w:cs="Arial"/>
          <w:sz w:val="24"/>
          <w:szCs w:val="24"/>
        </w:rPr>
      </w:pPr>
      <w:r>
        <w:rPr>
          <w:rFonts w:ascii="Arial" w:hAnsi="Arial" w:cs="Arial"/>
          <w:sz w:val="24"/>
          <w:szCs w:val="24"/>
        </w:rPr>
        <w:t>Geef de volgende tijdsduren op:</w:t>
      </w:r>
    </w:p>
    <w:p w:rsidR="00B964C3" w:rsidRPr="00136A6F" w:rsidRDefault="00B964C3" w:rsidP="00B964C3">
      <w:pPr>
        <w:pStyle w:val="Tekstzonderopmaak"/>
        <w:numPr>
          <w:ilvl w:val="0"/>
          <w:numId w:val="20"/>
        </w:numPr>
        <w:rPr>
          <w:rFonts w:ascii="Arial" w:hAnsi="Arial" w:cs="Arial"/>
          <w:sz w:val="24"/>
          <w:szCs w:val="24"/>
        </w:rPr>
      </w:pPr>
      <w:r w:rsidRPr="00136A6F">
        <w:rPr>
          <w:rFonts w:ascii="Arial" w:hAnsi="Arial" w:cs="Arial"/>
          <w:sz w:val="24"/>
          <w:szCs w:val="24"/>
        </w:rPr>
        <w:t xml:space="preserve">tekst schrijven </w:t>
      </w:r>
      <w:r>
        <w:rPr>
          <w:rFonts w:ascii="Arial" w:hAnsi="Arial" w:cs="Arial"/>
          <w:sz w:val="24"/>
          <w:szCs w:val="24"/>
        </w:rPr>
        <w:tab/>
        <w:t>8 weken</w:t>
      </w:r>
    </w:p>
    <w:p w:rsidR="00B964C3" w:rsidRPr="00136A6F" w:rsidRDefault="00B964C3" w:rsidP="00B964C3">
      <w:pPr>
        <w:pStyle w:val="Tekstzonderopmaak"/>
        <w:numPr>
          <w:ilvl w:val="0"/>
          <w:numId w:val="20"/>
        </w:numPr>
        <w:rPr>
          <w:rFonts w:ascii="Arial" w:hAnsi="Arial" w:cs="Arial"/>
          <w:sz w:val="24"/>
          <w:szCs w:val="24"/>
        </w:rPr>
      </w:pPr>
      <w:r w:rsidRPr="00136A6F">
        <w:rPr>
          <w:rFonts w:ascii="Arial" w:hAnsi="Arial" w:cs="Arial"/>
          <w:sz w:val="24"/>
          <w:szCs w:val="24"/>
        </w:rPr>
        <w:t xml:space="preserve">muziek componeren </w:t>
      </w:r>
      <w:r>
        <w:rPr>
          <w:rFonts w:ascii="Arial" w:hAnsi="Arial" w:cs="Arial"/>
          <w:sz w:val="24"/>
          <w:szCs w:val="24"/>
        </w:rPr>
        <w:t>5 weken</w:t>
      </w:r>
    </w:p>
    <w:p w:rsidR="00B964C3" w:rsidRPr="00136A6F" w:rsidRDefault="00B964C3" w:rsidP="00B964C3">
      <w:pPr>
        <w:pStyle w:val="Tekstzonderopmaak"/>
        <w:numPr>
          <w:ilvl w:val="0"/>
          <w:numId w:val="20"/>
        </w:numPr>
        <w:rPr>
          <w:rFonts w:ascii="Arial" w:hAnsi="Arial" w:cs="Arial"/>
          <w:sz w:val="24"/>
          <w:szCs w:val="24"/>
        </w:rPr>
      </w:pPr>
      <w:r w:rsidRPr="00136A6F">
        <w:rPr>
          <w:rFonts w:ascii="Arial" w:hAnsi="Arial" w:cs="Arial"/>
          <w:sz w:val="24"/>
          <w:szCs w:val="24"/>
        </w:rPr>
        <w:t xml:space="preserve">acteurs auditie </w:t>
      </w:r>
      <w:r>
        <w:rPr>
          <w:rFonts w:ascii="Arial" w:hAnsi="Arial" w:cs="Arial"/>
          <w:sz w:val="24"/>
          <w:szCs w:val="24"/>
        </w:rPr>
        <w:tab/>
        <w:t>3 weken</w:t>
      </w:r>
    </w:p>
    <w:p w:rsidR="00B964C3" w:rsidRPr="00136A6F" w:rsidRDefault="00B964C3" w:rsidP="00B964C3">
      <w:pPr>
        <w:pStyle w:val="Tekstzonderopmaak"/>
        <w:numPr>
          <w:ilvl w:val="0"/>
          <w:numId w:val="20"/>
        </w:numPr>
        <w:rPr>
          <w:rFonts w:ascii="Arial" w:hAnsi="Arial" w:cs="Arial"/>
          <w:sz w:val="24"/>
          <w:szCs w:val="24"/>
        </w:rPr>
      </w:pPr>
      <w:r w:rsidRPr="00136A6F">
        <w:rPr>
          <w:rFonts w:ascii="Arial" w:hAnsi="Arial" w:cs="Arial"/>
          <w:sz w:val="24"/>
          <w:szCs w:val="24"/>
        </w:rPr>
        <w:t xml:space="preserve">toneelontwerp </w:t>
      </w:r>
      <w:r>
        <w:rPr>
          <w:rFonts w:ascii="Arial" w:hAnsi="Arial" w:cs="Arial"/>
          <w:sz w:val="24"/>
          <w:szCs w:val="24"/>
        </w:rPr>
        <w:tab/>
        <w:t>1 week</w:t>
      </w:r>
    </w:p>
    <w:p w:rsidR="00B964C3" w:rsidRPr="00136A6F" w:rsidRDefault="00B964C3" w:rsidP="00B964C3">
      <w:pPr>
        <w:pStyle w:val="Tekstzonderopmaak"/>
        <w:numPr>
          <w:ilvl w:val="0"/>
          <w:numId w:val="20"/>
        </w:numPr>
        <w:rPr>
          <w:rFonts w:ascii="Arial" w:hAnsi="Arial" w:cs="Arial"/>
          <w:sz w:val="24"/>
          <w:szCs w:val="24"/>
        </w:rPr>
      </w:pPr>
      <w:r w:rsidRPr="00136A6F">
        <w:rPr>
          <w:rFonts w:ascii="Arial" w:hAnsi="Arial" w:cs="Arial"/>
          <w:sz w:val="24"/>
          <w:szCs w:val="24"/>
        </w:rPr>
        <w:t xml:space="preserve">repetities </w:t>
      </w:r>
      <w:r>
        <w:rPr>
          <w:rFonts w:ascii="Arial" w:hAnsi="Arial" w:cs="Arial"/>
          <w:sz w:val="24"/>
          <w:szCs w:val="24"/>
        </w:rPr>
        <w:tab/>
      </w:r>
      <w:r>
        <w:rPr>
          <w:rFonts w:ascii="Arial" w:hAnsi="Arial" w:cs="Arial"/>
          <w:sz w:val="24"/>
          <w:szCs w:val="24"/>
        </w:rPr>
        <w:tab/>
        <w:t>10 weken</w:t>
      </w:r>
    </w:p>
    <w:p w:rsidR="00B964C3" w:rsidRPr="00136A6F" w:rsidRDefault="00B964C3" w:rsidP="00B964C3">
      <w:pPr>
        <w:pStyle w:val="Tekstzonderopmaak"/>
        <w:numPr>
          <w:ilvl w:val="0"/>
          <w:numId w:val="20"/>
        </w:numPr>
        <w:rPr>
          <w:rFonts w:ascii="Arial" w:hAnsi="Arial" w:cs="Arial"/>
          <w:sz w:val="24"/>
          <w:szCs w:val="24"/>
        </w:rPr>
      </w:pPr>
      <w:r w:rsidRPr="00136A6F">
        <w:rPr>
          <w:rFonts w:ascii="Arial" w:hAnsi="Arial" w:cs="Arial"/>
          <w:sz w:val="24"/>
          <w:szCs w:val="24"/>
        </w:rPr>
        <w:t xml:space="preserve">generale repetitie </w:t>
      </w:r>
      <w:r>
        <w:rPr>
          <w:rFonts w:ascii="Arial" w:hAnsi="Arial" w:cs="Arial"/>
          <w:sz w:val="24"/>
          <w:szCs w:val="24"/>
        </w:rPr>
        <w:tab/>
        <w:t>1 dag</w:t>
      </w:r>
    </w:p>
    <w:p w:rsidR="00B964C3" w:rsidRDefault="00B964C3" w:rsidP="00B964C3">
      <w:pPr>
        <w:pStyle w:val="Tekstzonderopmaak"/>
        <w:numPr>
          <w:ilvl w:val="0"/>
          <w:numId w:val="20"/>
        </w:numPr>
        <w:rPr>
          <w:rFonts w:ascii="Arial" w:hAnsi="Arial" w:cs="Arial"/>
          <w:sz w:val="24"/>
          <w:szCs w:val="24"/>
        </w:rPr>
      </w:pPr>
      <w:r w:rsidRPr="00136A6F">
        <w:rPr>
          <w:rFonts w:ascii="Arial" w:hAnsi="Arial" w:cs="Arial"/>
          <w:sz w:val="24"/>
          <w:szCs w:val="24"/>
        </w:rPr>
        <w:t>première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1 dag</w:t>
      </w:r>
    </w:p>
    <w:p w:rsidR="00B964C3" w:rsidRPr="00136A6F" w:rsidRDefault="00B964C3" w:rsidP="00B964C3">
      <w:pPr>
        <w:pStyle w:val="Tekstzonderopmaak"/>
        <w:ind w:left="1287"/>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Rechts naast de tabel is het bijbehorende </w:t>
      </w:r>
      <w:proofErr w:type="spellStart"/>
      <w:r w:rsidRPr="00136A6F">
        <w:rPr>
          <w:rFonts w:ascii="Arial" w:hAnsi="Arial" w:cs="Arial"/>
          <w:sz w:val="24"/>
          <w:szCs w:val="24"/>
        </w:rPr>
        <w:t>Gantt</w:t>
      </w:r>
      <w:proofErr w:type="spellEnd"/>
      <w:r w:rsidRPr="00136A6F">
        <w:rPr>
          <w:rFonts w:ascii="Arial" w:hAnsi="Arial" w:cs="Arial"/>
          <w:sz w:val="24"/>
          <w:szCs w:val="24"/>
        </w:rPr>
        <w:t>-diagram te zien. Wat opvalt is, dat alle taken op dezelfde dag beginnen. Dat is natuurlijk niet goed: immers het tekst schrijven en de repetities zullen nooit op dezelfde dag vallen als de première. Dadelijk zie je hoe je dit aanpast.</w:t>
      </w:r>
    </w:p>
    <w:p w:rsidR="008C5210" w:rsidRDefault="008C5210" w:rsidP="008C5210">
      <w:pPr>
        <w:pStyle w:val="Tekstzonderopmaak"/>
        <w:rPr>
          <w:rFonts w:ascii="Arial" w:hAnsi="Arial" w:cs="Arial"/>
          <w:sz w:val="24"/>
          <w:szCs w:val="24"/>
        </w:rPr>
      </w:pPr>
    </w:p>
    <w:p w:rsidR="008C5210" w:rsidRPr="00136A6F" w:rsidRDefault="008C5210" w:rsidP="00B964C3">
      <w:pPr>
        <w:pStyle w:val="Tekstzonderopmaak"/>
        <w:numPr>
          <w:ilvl w:val="0"/>
          <w:numId w:val="16"/>
        </w:numPr>
        <w:rPr>
          <w:rFonts w:ascii="Arial" w:hAnsi="Arial" w:cs="Arial"/>
          <w:sz w:val="24"/>
          <w:szCs w:val="24"/>
        </w:rPr>
      </w:pPr>
      <w:r w:rsidRPr="00136A6F">
        <w:rPr>
          <w:rFonts w:ascii="Arial" w:hAnsi="Arial" w:cs="Arial"/>
          <w:sz w:val="24"/>
          <w:szCs w:val="24"/>
        </w:rPr>
        <w:t xml:space="preserve">Merk op dat in het </w:t>
      </w:r>
      <w:proofErr w:type="spellStart"/>
      <w:r w:rsidRPr="00136A6F">
        <w:rPr>
          <w:rFonts w:ascii="Arial" w:hAnsi="Arial" w:cs="Arial"/>
          <w:sz w:val="24"/>
          <w:szCs w:val="24"/>
        </w:rPr>
        <w:t>Gant</w:t>
      </w:r>
      <w:r w:rsidR="00B964C3">
        <w:rPr>
          <w:rFonts w:ascii="Arial" w:hAnsi="Arial" w:cs="Arial"/>
          <w:sz w:val="24"/>
          <w:szCs w:val="24"/>
        </w:rPr>
        <w:t>t</w:t>
      </w:r>
      <w:proofErr w:type="spellEnd"/>
      <w:r w:rsidRPr="00136A6F">
        <w:rPr>
          <w:rFonts w:ascii="Arial" w:hAnsi="Arial" w:cs="Arial"/>
          <w:sz w:val="24"/>
          <w:szCs w:val="24"/>
        </w:rPr>
        <w:t>-diagram de weekeinden standaard zijn gemarkeerd.</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Door gebruik te maken van de knop In- en uitzoomen </w:t>
      </w:r>
      <w:r>
        <w:rPr>
          <w:rFonts w:ascii="Arial" w:hAnsi="Arial" w:cs="Arial"/>
          <w:sz w:val="24"/>
          <w:szCs w:val="24"/>
        </w:rPr>
        <w:t xml:space="preserve">onder het tabblad Beeld, </w:t>
      </w:r>
      <w:r w:rsidR="00B964C3">
        <w:rPr>
          <w:rFonts w:ascii="Arial" w:hAnsi="Arial" w:cs="Arial"/>
          <w:sz w:val="24"/>
          <w:szCs w:val="24"/>
        </w:rPr>
        <w:t>kan de detaillering van de tijd</w:t>
      </w:r>
      <w:r w:rsidRPr="00136A6F">
        <w:rPr>
          <w:rFonts w:ascii="Arial" w:hAnsi="Arial" w:cs="Arial"/>
          <w:sz w:val="24"/>
          <w:szCs w:val="24"/>
        </w:rPr>
        <w:t xml:space="preserve">schaal worden veranderd, zodat alle taaklijnen of bars in het </w:t>
      </w:r>
      <w:proofErr w:type="spellStart"/>
      <w:r w:rsidRPr="00136A6F">
        <w:rPr>
          <w:rFonts w:ascii="Arial" w:hAnsi="Arial" w:cs="Arial"/>
          <w:sz w:val="24"/>
          <w:szCs w:val="24"/>
        </w:rPr>
        <w:t>Gantt</w:t>
      </w:r>
      <w:proofErr w:type="spellEnd"/>
      <w:r w:rsidRPr="00136A6F">
        <w:rPr>
          <w:rFonts w:ascii="Arial" w:hAnsi="Arial" w:cs="Arial"/>
          <w:sz w:val="24"/>
          <w:szCs w:val="24"/>
        </w:rPr>
        <w:t>-diagram compleet zichtbaar worden.</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rPr>
          <w:rFonts w:ascii="Arial" w:hAnsi="Arial" w:cs="Arial"/>
          <w:sz w:val="24"/>
          <w:szCs w:val="24"/>
        </w:rPr>
      </w:pPr>
      <w:r>
        <w:rPr>
          <w:rFonts w:ascii="Arial" w:hAnsi="Arial" w:cs="Arial"/>
          <w:sz w:val="24"/>
          <w:szCs w:val="24"/>
        </w:rPr>
        <w:t>Stel de tijdschaal in op weken</w:t>
      </w:r>
      <w:r w:rsidRPr="00136A6F">
        <w:rPr>
          <w:rFonts w:ascii="Arial" w:hAnsi="Arial" w:cs="Arial"/>
          <w:sz w:val="24"/>
          <w:szCs w:val="24"/>
        </w:rPr>
        <w:t>. Zie de afbeelding hieronder.</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Pr>
          <w:rFonts w:ascii="Arial" w:hAnsi="Arial" w:cs="Arial"/>
          <w:noProof/>
          <w:sz w:val="24"/>
          <w:szCs w:val="24"/>
          <w:lang w:eastAsia="nl-NL"/>
        </w:rPr>
        <w:drawing>
          <wp:inline distT="0" distB="0" distL="0" distR="0" wp14:anchorId="2E258770" wp14:editId="70C99ADE">
            <wp:extent cx="9036768" cy="702860"/>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32082" cy="702496"/>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b/>
          <w:sz w:val="24"/>
          <w:szCs w:val="24"/>
        </w:rPr>
      </w:pPr>
      <w:r w:rsidRPr="00136A6F">
        <w:rPr>
          <w:rFonts w:ascii="Arial" w:hAnsi="Arial" w:cs="Arial"/>
          <w:sz w:val="24"/>
          <w:szCs w:val="24"/>
        </w:rPr>
        <w:cr/>
      </w:r>
      <w:r w:rsidRPr="00136A6F">
        <w:rPr>
          <w:rFonts w:ascii="Arial" w:hAnsi="Arial" w:cs="Arial"/>
          <w:b/>
          <w:sz w:val="24"/>
          <w:szCs w:val="24"/>
        </w:rPr>
        <w:t>Relaties leggen</w:t>
      </w:r>
      <w:r w:rsidRPr="00136A6F">
        <w:rPr>
          <w:rFonts w:ascii="Arial" w:hAnsi="Arial" w:cs="Arial"/>
          <w:b/>
          <w:sz w:val="24"/>
          <w:szCs w:val="24"/>
        </w:rPr>
        <w:cr/>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Zodra een taak afgelopen is, kan de volgende taak beginnen. Zo kan de choreograaf pas aan de slag als de muziek klaar is. Een dergelijke dwangmatige volgorde van de taken wordt met relaties vastgelegd. De standaard relatie die tussen twee taken gelegd wordt is een BE- of Begin-na-Einde relatie (Finish-</w:t>
      </w:r>
      <w:proofErr w:type="spellStart"/>
      <w:r w:rsidRPr="00136A6F">
        <w:rPr>
          <w:rFonts w:ascii="Arial" w:hAnsi="Arial" w:cs="Arial"/>
          <w:sz w:val="24"/>
          <w:szCs w:val="24"/>
        </w:rPr>
        <w:t>to</w:t>
      </w:r>
      <w:proofErr w:type="spellEnd"/>
      <w:r w:rsidRPr="00136A6F">
        <w:rPr>
          <w:rFonts w:ascii="Arial" w:hAnsi="Arial" w:cs="Arial"/>
          <w:sz w:val="24"/>
          <w:szCs w:val="24"/>
        </w:rPr>
        <w:t xml:space="preserve">-Start, FS), waarbij de eerste taak (voorganger of </w:t>
      </w:r>
      <w:proofErr w:type="spellStart"/>
      <w:r w:rsidRPr="00136A6F">
        <w:rPr>
          <w:rFonts w:ascii="Arial" w:hAnsi="Arial" w:cs="Arial"/>
          <w:sz w:val="24"/>
          <w:szCs w:val="24"/>
        </w:rPr>
        <w:t>predecessortaak</w:t>
      </w:r>
      <w:proofErr w:type="spellEnd"/>
      <w:r w:rsidRPr="00136A6F">
        <w:rPr>
          <w:rFonts w:ascii="Arial" w:hAnsi="Arial" w:cs="Arial"/>
          <w:sz w:val="24"/>
          <w:szCs w:val="24"/>
        </w:rPr>
        <w:t xml:space="preserve">) afgerond moet zijn voordat de tweede taak (opvolger of </w:t>
      </w:r>
      <w:proofErr w:type="spellStart"/>
      <w:r w:rsidRPr="00136A6F">
        <w:rPr>
          <w:rFonts w:ascii="Arial" w:hAnsi="Arial" w:cs="Arial"/>
          <w:sz w:val="24"/>
          <w:szCs w:val="24"/>
        </w:rPr>
        <w:t>successortaak</w:t>
      </w:r>
      <w:proofErr w:type="spellEnd"/>
      <w:r w:rsidRPr="00136A6F">
        <w:rPr>
          <w:rFonts w:ascii="Arial" w:hAnsi="Arial" w:cs="Arial"/>
          <w:sz w:val="24"/>
          <w:szCs w:val="24"/>
        </w:rPr>
        <w:t>) kan beginnen.</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rPr>
          <w:rFonts w:ascii="Arial" w:hAnsi="Arial" w:cs="Arial"/>
          <w:sz w:val="24"/>
          <w:szCs w:val="24"/>
        </w:rPr>
      </w:pPr>
      <w:r w:rsidRPr="00136A6F">
        <w:rPr>
          <w:rFonts w:ascii="Arial" w:hAnsi="Arial" w:cs="Arial"/>
          <w:sz w:val="24"/>
          <w:szCs w:val="24"/>
        </w:rPr>
        <w:lastRenderedPageBreak/>
        <w:t xml:space="preserve">Met andere woorden, als tussen </w:t>
      </w:r>
      <w:r w:rsidRPr="00B23D51">
        <w:rPr>
          <w:rFonts w:ascii="Arial" w:hAnsi="Arial" w:cs="Arial"/>
          <w:i/>
          <w:sz w:val="24"/>
          <w:szCs w:val="24"/>
        </w:rPr>
        <w:t>Tekst</w:t>
      </w:r>
      <w:r w:rsidRPr="00136A6F">
        <w:rPr>
          <w:rFonts w:ascii="Arial" w:hAnsi="Arial" w:cs="Arial"/>
          <w:sz w:val="24"/>
          <w:szCs w:val="24"/>
        </w:rPr>
        <w:t xml:space="preserve"> </w:t>
      </w:r>
      <w:r w:rsidRPr="00B23D51">
        <w:rPr>
          <w:rFonts w:ascii="Arial" w:hAnsi="Arial" w:cs="Arial"/>
          <w:i/>
          <w:sz w:val="24"/>
          <w:szCs w:val="24"/>
        </w:rPr>
        <w:t>schrijven</w:t>
      </w:r>
      <w:r w:rsidRPr="00136A6F">
        <w:rPr>
          <w:rFonts w:ascii="Arial" w:hAnsi="Arial" w:cs="Arial"/>
          <w:sz w:val="24"/>
          <w:szCs w:val="24"/>
        </w:rPr>
        <w:t xml:space="preserve"> en </w:t>
      </w:r>
      <w:r w:rsidRPr="00B23D51">
        <w:rPr>
          <w:rFonts w:ascii="Arial" w:hAnsi="Arial" w:cs="Arial"/>
          <w:i/>
          <w:sz w:val="24"/>
          <w:szCs w:val="24"/>
        </w:rPr>
        <w:t>Acteurs</w:t>
      </w:r>
      <w:r w:rsidRPr="00136A6F">
        <w:rPr>
          <w:rFonts w:ascii="Arial" w:hAnsi="Arial" w:cs="Arial"/>
          <w:sz w:val="24"/>
          <w:szCs w:val="24"/>
        </w:rPr>
        <w:t xml:space="preserve"> </w:t>
      </w:r>
      <w:r w:rsidRPr="00B23D51">
        <w:rPr>
          <w:rFonts w:ascii="Arial" w:hAnsi="Arial" w:cs="Arial"/>
          <w:i/>
          <w:sz w:val="24"/>
          <w:szCs w:val="24"/>
        </w:rPr>
        <w:t>auditie</w:t>
      </w:r>
      <w:r w:rsidRPr="00136A6F">
        <w:rPr>
          <w:rFonts w:ascii="Arial" w:hAnsi="Arial" w:cs="Arial"/>
          <w:sz w:val="24"/>
          <w:szCs w:val="24"/>
        </w:rPr>
        <w:t xml:space="preserve"> een finish-</w:t>
      </w:r>
      <w:proofErr w:type="spellStart"/>
      <w:r w:rsidRPr="00136A6F">
        <w:rPr>
          <w:rFonts w:ascii="Arial" w:hAnsi="Arial" w:cs="Arial"/>
          <w:sz w:val="24"/>
          <w:szCs w:val="24"/>
        </w:rPr>
        <w:t>to</w:t>
      </w:r>
      <w:proofErr w:type="spellEnd"/>
      <w:r w:rsidRPr="00136A6F">
        <w:rPr>
          <w:rFonts w:ascii="Arial" w:hAnsi="Arial" w:cs="Arial"/>
          <w:sz w:val="24"/>
          <w:szCs w:val="24"/>
        </w:rPr>
        <w:t>-start-relatie is gelegd, dan moet de musical eerst helemaal geschreven zijn, voordat de cast aangenomen kan worden. Het leggen van een relatie tussen twee taken kan op een aantal manieren. Eén daarvan wordt hier gebruikt:</w:t>
      </w:r>
    </w:p>
    <w:p w:rsidR="008C5210"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Selecteer eerst de voorgangertaak (</w:t>
      </w:r>
      <w:r w:rsidRPr="00B23D51">
        <w:rPr>
          <w:rFonts w:ascii="Arial" w:hAnsi="Arial" w:cs="Arial"/>
          <w:i/>
          <w:sz w:val="24"/>
          <w:szCs w:val="24"/>
        </w:rPr>
        <w:t>Tekst</w:t>
      </w:r>
      <w:r w:rsidRPr="00136A6F">
        <w:rPr>
          <w:rFonts w:ascii="Arial" w:hAnsi="Arial" w:cs="Arial"/>
          <w:sz w:val="24"/>
          <w:szCs w:val="24"/>
        </w:rPr>
        <w:t xml:space="preserve"> </w:t>
      </w:r>
      <w:r w:rsidRPr="00B23D51">
        <w:rPr>
          <w:rFonts w:ascii="Arial" w:hAnsi="Arial" w:cs="Arial"/>
          <w:i/>
          <w:sz w:val="24"/>
          <w:szCs w:val="24"/>
        </w:rPr>
        <w:t>schrijven</w:t>
      </w:r>
      <w:r w:rsidRPr="00136A6F">
        <w:rPr>
          <w:rFonts w:ascii="Arial" w:hAnsi="Arial" w:cs="Arial"/>
          <w:sz w:val="24"/>
          <w:szCs w:val="24"/>
        </w:rPr>
        <w:t>) door in de tabel op het rijnummer 1 te klikken.</w:t>
      </w: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 xml:space="preserve">Houd de Ctrl-toets ingedrukt en selecteer vervolgens de </w:t>
      </w:r>
      <w:proofErr w:type="spellStart"/>
      <w:r w:rsidRPr="00136A6F">
        <w:rPr>
          <w:rFonts w:ascii="Arial" w:hAnsi="Arial" w:cs="Arial"/>
          <w:sz w:val="24"/>
          <w:szCs w:val="24"/>
        </w:rPr>
        <w:t>opvolgertaak</w:t>
      </w:r>
      <w:proofErr w:type="spellEnd"/>
      <w:r w:rsidRPr="00136A6F">
        <w:rPr>
          <w:rFonts w:ascii="Arial" w:hAnsi="Arial" w:cs="Arial"/>
          <w:sz w:val="24"/>
          <w:szCs w:val="24"/>
        </w:rPr>
        <w:t xml:space="preserve"> (</w:t>
      </w:r>
      <w:r w:rsidRPr="00B23D51">
        <w:rPr>
          <w:rFonts w:ascii="Arial" w:hAnsi="Arial" w:cs="Arial"/>
          <w:i/>
          <w:sz w:val="24"/>
          <w:szCs w:val="24"/>
        </w:rPr>
        <w:t>Acteurs</w:t>
      </w:r>
      <w:r w:rsidRPr="00136A6F">
        <w:rPr>
          <w:rFonts w:ascii="Arial" w:hAnsi="Arial" w:cs="Arial"/>
          <w:sz w:val="24"/>
          <w:szCs w:val="24"/>
        </w:rPr>
        <w:t xml:space="preserve"> </w:t>
      </w:r>
      <w:r w:rsidRPr="00B23D51">
        <w:rPr>
          <w:rFonts w:ascii="Arial" w:hAnsi="Arial" w:cs="Arial"/>
          <w:i/>
          <w:sz w:val="24"/>
          <w:szCs w:val="24"/>
        </w:rPr>
        <w:t>auditie</w:t>
      </w:r>
      <w:r w:rsidRPr="00136A6F">
        <w:rPr>
          <w:rFonts w:ascii="Arial" w:hAnsi="Arial" w:cs="Arial"/>
          <w:sz w:val="24"/>
          <w:szCs w:val="24"/>
        </w:rPr>
        <w:t xml:space="preserve">), rijnummer 3. </w:t>
      </w: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Klik op de knop Taken koppelen</w:t>
      </w:r>
      <w:r>
        <w:rPr>
          <w:rFonts w:ascii="Arial" w:hAnsi="Arial" w:cs="Arial"/>
          <w:sz w:val="24"/>
          <w:szCs w:val="24"/>
        </w:rPr>
        <w:t xml:space="preserve"> </w:t>
      </w:r>
      <w:r>
        <w:rPr>
          <w:rFonts w:ascii="Arial" w:hAnsi="Arial" w:cs="Arial"/>
          <w:noProof/>
          <w:sz w:val="24"/>
          <w:szCs w:val="24"/>
          <w:lang w:eastAsia="nl-NL"/>
        </w:rPr>
        <w:drawing>
          <wp:inline distT="0" distB="0" distL="0" distR="0" wp14:anchorId="0E0ED740" wp14:editId="6A6470D0">
            <wp:extent cx="361950" cy="392113"/>
            <wp:effectExtent l="0" t="0" r="0" b="825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392113"/>
                    </a:xfrm>
                    <a:prstGeom prst="rect">
                      <a:avLst/>
                    </a:prstGeom>
                    <a:noFill/>
                    <a:ln>
                      <a:noFill/>
                    </a:ln>
                  </pic:spPr>
                </pic:pic>
              </a:graphicData>
            </a:graphic>
          </wp:inline>
        </w:drawing>
      </w:r>
      <w:r w:rsidRPr="00136A6F">
        <w:rPr>
          <w:rFonts w:ascii="Arial" w:hAnsi="Arial" w:cs="Arial"/>
          <w:sz w:val="24"/>
          <w:szCs w:val="24"/>
        </w:rPr>
        <w:t xml:space="preserve"> in de groep Planning uit het tabblad Taak.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Er wordt nu een BE-relatie tussen de beide taken gelegd: in het </w:t>
      </w:r>
      <w:proofErr w:type="spellStart"/>
      <w:r w:rsidRPr="00136A6F">
        <w:rPr>
          <w:rFonts w:ascii="Arial" w:hAnsi="Arial" w:cs="Arial"/>
          <w:sz w:val="24"/>
          <w:szCs w:val="24"/>
        </w:rPr>
        <w:t>Gantt</w:t>
      </w:r>
      <w:proofErr w:type="spellEnd"/>
      <w:r w:rsidRPr="00136A6F">
        <w:rPr>
          <w:rFonts w:ascii="Arial" w:hAnsi="Arial" w:cs="Arial"/>
          <w:sz w:val="24"/>
          <w:szCs w:val="24"/>
        </w:rPr>
        <w:t xml:space="preserve">-diagram </w:t>
      </w:r>
      <w:r>
        <w:rPr>
          <w:rFonts w:ascii="Arial" w:hAnsi="Arial" w:cs="Arial"/>
          <w:sz w:val="24"/>
          <w:szCs w:val="24"/>
        </w:rPr>
        <w:t xml:space="preserve">wordt </w:t>
      </w:r>
      <w:r w:rsidRPr="00136A6F">
        <w:rPr>
          <w:rFonts w:ascii="Arial" w:hAnsi="Arial" w:cs="Arial"/>
          <w:sz w:val="24"/>
          <w:szCs w:val="24"/>
        </w:rPr>
        <w:t xml:space="preserve">meteen duidelijk dat eerst de tekst geschreven moet zijn, voordat met de audities begonnen kan worden. </w:t>
      </w:r>
      <w:r w:rsidR="0052396D">
        <w:rPr>
          <w:rFonts w:ascii="Arial" w:hAnsi="Arial" w:cs="Arial"/>
          <w:sz w:val="24"/>
          <w:szCs w:val="24"/>
        </w:rPr>
        <w:t>Let ook op het kleurverschil van de balken.</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Leg op dezelfde manier een relatie tussen de volgende taken:</w:t>
      </w:r>
    </w:p>
    <w:p w:rsidR="008C5210" w:rsidRPr="00136A6F" w:rsidRDefault="008C5210" w:rsidP="008C5210">
      <w:pPr>
        <w:pStyle w:val="Tekstzonderopmaak"/>
        <w:ind w:firstLine="1134"/>
        <w:rPr>
          <w:rFonts w:ascii="Arial" w:hAnsi="Arial" w:cs="Arial"/>
          <w:sz w:val="24"/>
          <w:szCs w:val="24"/>
        </w:rPr>
      </w:pPr>
      <w:r w:rsidRPr="00136A6F">
        <w:rPr>
          <w:rFonts w:ascii="Arial" w:hAnsi="Arial" w:cs="Arial"/>
          <w:sz w:val="24"/>
          <w:szCs w:val="24"/>
        </w:rPr>
        <w:t xml:space="preserve">         Tussen </w:t>
      </w:r>
      <w:r w:rsidRPr="00C36A14">
        <w:rPr>
          <w:rFonts w:ascii="Arial" w:hAnsi="Arial" w:cs="Arial"/>
          <w:i/>
          <w:sz w:val="24"/>
          <w:szCs w:val="24"/>
        </w:rPr>
        <w:t>Acteurs auditie</w:t>
      </w:r>
      <w:r w:rsidRPr="00136A6F">
        <w:rPr>
          <w:rFonts w:ascii="Arial" w:hAnsi="Arial" w:cs="Arial"/>
          <w:sz w:val="24"/>
          <w:szCs w:val="24"/>
        </w:rPr>
        <w:t xml:space="preserve"> en </w:t>
      </w:r>
      <w:r w:rsidRPr="00C36A14">
        <w:rPr>
          <w:rFonts w:ascii="Arial" w:hAnsi="Arial" w:cs="Arial"/>
          <w:i/>
          <w:sz w:val="24"/>
          <w:szCs w:val="24"/>
        </w:rPr>
        <w:t>Repetities</w:t>
      </w:r>
      <w:r w:rsidRPr="00136A6F">
        <w:rPr>
          <w:rFonts w:ascii="Arial" w:hAnsi="Arial" w:cs="Arial"/>
          <w:sz w:val="24"/>
          <w:szCs w:val="24"/>
        </w:rPr>
        <w:t xml:space="preserve">. </w:t>
      </w:r>
    </w:p>
    <w:p w:rsidR="008C5210" w:rsidRPr="00136A6F" w:rsidRDefault="008C5210" w:rsidP="008C5210">
      <w:pPr>
        <w:pStyle w:val="Tekstzonderopmaak"/>
        <w:ind w:firstLine="1134"/>
        <w:rPr>
          <w:rFonts w:ascii="Arial" w:hAnsi="Arial" w:cs="Arial"/>
          <w:sz w:val="24"/>
          <w:szCs w:val="24"/>
        </w:rPr>
      </w:pPr>
      <w:r w:rsidRPr="00136A6F">
        <w:rPr>
          <w:rFonts w:ascii="Arial" w:hAnsi="Arial" w:cs="Arial"/>
          <w:sz w:val="24"/>
          <w:szCs w:val="24"/>
        </w:rPr>
        <w:t xml:space="preserve">         Tussen </w:t>
      </w:r>
      <w:r w:rsidRPr="00C36A14">
        <w:rPr>
          <w:rFonts w:ascii="Arial" w:hAnsi="Arial" w:cs="Arial"/>
          <w:i/>
          <w:sz w:val="24"/>
          <w:szCs w:val="24"/>
        </w:rPr>
        <w:t>Muziek componeren</w:t>
      </w:r>
      <w:r w:rsidRPr="00136A6F">
        <w:rPr>
          <w:rFonts w:ascii="Arial" w:hAnsi="Arial" w:cs="Arial"/>
          <w:sz w:val="24"/>
          <w:szCs w:val="24"/>
        </w:rPr>
        <w:t xml:space="preserve"> en </w:t>
      </w:r>
      <w:r w:rsidRPr="00C36A14">
        <w:rPr>
          <w:rFonts w:ascii="Arial" w:hAnsi="Arial" w:cs="Arial"/>
          <w:i/>
          <w:sz w:val="24"/>
          <w:szCs w:val="24"/>
        </w:rPr>
        <w:t>Toneelontwerp</w:t>
      </w:r>
      <w:r w:rsidRPr="00136A6F">
        <w:rPr>
          <w:rFonts w:ascii="Arial" w:hAnsi="Arial" w:cs="Arial"/>
          <w:sz w:val="24"/>
          <w:szCs w:val="24"/>
        </w:rPr>
        <w:t xml:space="preserve">. </w:t>
      </w:r>
    </w:p>
    <w:p w:rsidR="008C5210" w:rsidRDefault="008C5210" w:rsidP="008C5210">
      <w:pPr>
        <w:pStyle w:val="Tekstzonderopmaak"/>
        <w:ind w:firstLine="1134"/>
        <w:rPr>
          <w:rFonts w:ascii="Arial" w:hAnsi="Arial" w:cs="Arial"/>
          <w:sz w:val="24"/>
          <w:szCs w:val="24"/>
        </w:rPr>
      </w:pPr>
      <w:r w:rsidRPr="00136A6F">
        <w:rPr>
          <w:rFonts w:ascii="Arial" w:hAnsi="Arial" w:cs="Arial"/>
          <w:sz w:val="24"/>
          <w:szCs w:val="24"/>
        </w:rPr>
        <w:t xml:space="preserve">         Tussen </w:t>
      </w:r>
      <w:r w:rsidRPr="00C36A14">
        <w:rPr>
          <w:rFonts w:ascii="Arial" w:hAnsi="Arial" w:cs="Arial"/>
          <w:i/>
          <w:sz w:val="24"/>
          <w:szCs w:val="24"/>
        </w:rPr>
        <w:t>Repetities</w:t>
      </w:r>
      <w:r w:rsidRPr="00136A6F">
        <w:rPr>
          <w:rFonts w:ascii="Arial" w:hAnsi="Arial" w:cs="Arial"/>
          <w:sz w:val="24"/>
          <w:szCs w:val="24"/>
        </w:rPr>
        <w:t xml:space="preserve">, </w:t>
      </w:r>
      <w:r w:rsidRPr="00C36A14">
        <w:rPr>
          <w:rFonts w:ascii="Arial" w:hAnsi="Arial" w:cs="Arial"/>
          <w:i/>
          <w:sz w:val="24"/>
          <w:szCs w:val="24"/>
        </w:rPr>
        <w:t>Generale repetitie</w:t>
      </w:r>
      <w:r w:rsidRPr="00136A6F">
        <w:rPr>
          <w:rFonts w:ascii="Arial" w:hAnsi="Arial" w:cs="Arial"/>
          <w:sz w:val="24"/>
          <w:szCs w:val="24"/>
        </w:rPr>
        <w:t xml:space="preserve"> en </w:t>
      </w:r>
      <w:r w:rsidRPr="00C36A14">
        <w:rPr>
          <w:rFonts w:ascii="Arial" w:hAnsi="Arial" w:cs="Arial"/>
          <w:i/>
          <w:sz w:val="24"/>
          <w:szCs w:val="24"/>
        </w:rPr>
        <w:t>Première</w:t>
      </w:r>
      <w:r w:rsidRPr="00136A6F">
        <w:rPr>
          <w:rFonts w:ascii="Arial" w:hAnsi="Arial" w:cs="Arial"/>
          <w:sz w:val="24"/>
          <w:szCs w:val="24"/>
        </w:rPr>
        <w:t>.</w:t>
      </w:r>
    </w:p>
    <w:p w:rsidR="008C5210" w:rsidRPr="00136A6F" w:rsidRDefault="008C5210" w:rsidP="008C5210">
      <w:pPr>
        <w:pStyle w:val="Tekstzonderopmaak"/>
        <w:numPr>
          <w:ilvl w:val="0"/>
          <w:numId w:val="16"/>
        </w:numPr>
        <w:rPr>
          <w:rFonts w:ascii="Arial" w:hAnsi="Arial" w:cs="Arial"/>
          <w:sz w:val="24"/>
          <w:szCs w:val="24"/>
        </w:rPr>
      </w:pPr>
      <w:r>
        <w:rPr>
          <w:rFonts w:ascii="Arial" w:hAnsi="Arial" w:cs="Arial"/>
          <w:sz w:val="24"/>
          <w:szCs w:val="24"/>
        </w:rPr>
        <w:t xml:space="preserve">Misschien moet je het </w:t>
      </w:r>
      <w:proofErr w:type="spellStart"/>
      <w:r>
        <w:rPr>
          <w:rFonts w:ascii="Arial" w:hAnsi="Arial" w:cs="Arial"/>
          <w:sz w:val="24"/>
          <w:szCs w:val="24"/>
        </w:rPr>
        <w:t>Gantt</w:t>
      </w:r>
      <w:proofErr w:type="spellEnd"/>
      <w:r>
        <w:rPr>
          <w:rFonts w:ascii="Arial" w:hAnsi="Arial" w:cs="Arial"/>
          <w:sz w:val="24"/>
          <w:szCs w:val="24"/>
        </w:rPr>
        <w:t>-diagram een beetje verschuiven om alles weer in  beeld te krijgen.</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Pr>
          <w:rFonts w:ascii="Arial" w:hAnsi="Arial" w:cs="Arial"/>
          <w:noProof/>
          <w:sz w:val="24"/>
          <w:szCs w:val="24"/>
          <w:lang w:eastAsia="nl-NL"/>
        </w:rPr>
        <w:drawing>
          <wp:inline distT="0" distB="0" distL="0" distR="0" wp14:anchorId="149AB831" wp14:editId="0E98F410">
            <wp:extent cx="5865495" cy="1549901"/>
            <wp:effectExtent l="0" t="0" r="190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5495" cy="1549901"/>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Uit het bijbehorende </w:t>
      </w:r>
      <w:proofErr w:type="spellStart"/>
      <w:r w:rsidRPr="00136A6F">
        <w:rPr>
          <w:rFonts w:ascii="Arial" w:hAnsi="Arial" w:cs="Arial"/>
          <w:sz w:val="24"/>
          <w:szCs w:val="24"/>
        </w:rPr>
        <w:t>Gantt</w:t>
      </w:r>
      <w:proofErr w:type="spellEnd"/>
      <w:r w:rsidRPr="00136A6F">
        <w:rPr>
          <w:rFonts w:ascii="Arial" w:hAnsi="Arial" w:cs="Arial"/>
          <w:sz w:val="24"/>
          <w:szCs w:val="24"/>
        </w:rPr>
        <w:t>-diagram blijkt duidelijk dat sommige taken op elkaar moeten wachten, terwijl andere taken (</w:t>
      </w:r>
      <w:r w:rsidRPr="00C36A14">
        <w:rPr>
          <w:rFonts w:ascii="Arial" w:hAnsi="Arial" w:cs="Arial"/>
          <w:i/>
          <w:sz w:val="24"/>
          <w:szCs w:val="24"/>
        </w:rPr>
        <w:t>Tekst schrijven</w:t>
      </w:r>
      <w:r w:rsidRPr="00136A6F">
        <w:rPr>
          <w:rFonts w:ascii="Arial" w:hAnsi="Arial" w:cs="Arial"/>
          <w:sz w:val="24"/>
          <w:szCs w:val="24"/>
        </w:rPr>
        <w:t xml:space="preserve"> en </w:t>
      </w:r>
      <w:r w:rsidRPr="00C36A14">
        <w:rPr>
          <w:rFonts w:ascii="Arial" w:hAnsi="Arial" w:cs="Arial"/>
          <w:i/>
          <w:sz w:val="24"/>
          <w:szCs w:val="24"/>
        </w:rPr>
        <w:t>Muziek componeren</w:t>
      </w:r>
      <w:r w:rsidRPr="00136A6F">
        <w:rPr>
          <w:rFonts w:ascii="Arial" w:hAnsi="Arial" w:cs="Arial"/>
          <w:sz w:val="24"/>
          <w:szCs w:val="24"/>
        </w:rPr>
        <w:t>) parallel kunnen worden uitgevoerd. Hier is precies te zien wanneer een taak start en eindigt, hoe lang die duurt, welke taken eerder uitgevoerd (moeten) zijn en welke later uitgevoerd zullen worden. Kortom, het diagram geeft een volledig overzicht van de taken in het project.</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52396D" w:rsidRDefault="008C5210">
      <w:pPr>
        <w:spacing w:line="240" w:lineRule="auto"/>
        <w:rPr>
          <w:rFonts w:ascii="Arial" w:eastAsiaTheme="minorHAnsi" w:hAnsi="Arial" w:cs="Arial"/>
          <w:lang w:val="nl-NL" w:eastAsia="en-US"/>
        </w:rPr>
      </w:pPr>
      <w:r w:rsidRPr="00136A6F">
        <w:rPr>
          <w:rFonts w:ascii="Arial" w:hAnsi="Arial" w:cs="Arial"/>
        </w:rPr>
        <w:cr/>
      </w:r>
      <w:r w:rsidR="0052396D">
        <w:rPr>
          <w:rFonts w:ascii="Arial" w:hAnsi="Arial" w:cs="Arial"/>
        </w:rPr>
        <w:br w:type="page"/>
      </w:r>
    </w:p>
    <w:p w:rsidR="008C5210" w:rsidRPr="00DE038A" w:rsidRDefault="008C5210" w:rsidP="008C5210">
      <w:pPr>
        <w:pStyle w:val="Tekstzonderopmaak"/>
        <w:rPr>
          <w:rFonts w:ascii="Arial" w:hAnsi="Arial" w:cs="Arial"/>
          <w:b/>
          <w:sz w:val="24"/>
          <w:szCs w:val="24"/>
        </w:rPr>
      </w:pPr>
      <w:r w:rsidRPr="00DE038A">
        <w:rPr>
          <w:rFonts w:ascii="Arial" w:hAnsi="Arial" w:cs="Arial"/>
          <w:b/>
          <w:sz w:val="24"/>
          <w:szCs w:val="24"/>
        </w:rPr>
        <w:lastRenderedPageBreak/>
        <w:t>Vrije dagen en vakantie</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cr/>
        <w:t>In dit project is er</w:t>
      </w:r>
      <w:r>
        <w:rPr>
          <w:rFonts w:ascii="Arial" w:hAnsi="Arial" w:cs="Arial"/>
          <w:sz w:val="24"/>
          <w:szCs w:val="24"/>
        </w:rPr>
        <w:t xml:space="preserve"> van</w:t>
      </w:r>
      <w:r w:rsidRPr="00136A6F">
        <w:rPr>
          <w:rFonts w:ascii="Arial" w:hAnsi="Arial" w:cs="Arial"/>
          <w:sz w:val="24"/>
          <w:szCs w:val="24"/>
        </w:rPr>
        <w:t>uit</w:t>
      </w:r>
      <w:r>
        <w:rPr>
          <w:rFonts w:ascii="Arial" w:hAnsi="Arial" w:cs="Arial"/>
          <w:sz w:val="24"/>
          <w:szCs w:val="24"/>
        </w:rPr>
        <w:t xml:space="preserve"> </w:t>
      </w:r>
      <w:r w:rsidRPr="00136A6F">
        <w:rPr>
          <w:rFonts w:ascii="Arial" w:hAnsi="Arial" w:cs="Arial"/>
          <w:sz w:val="24"/>
          <w:szCs w:val="24"/>
        </w:rPr>
        <w:t xml:space="preserve">gegaan dat er elke dag van 08:00 tot 17:00 uur gewerkt wordt, wekelijks van maandag tot en met vrijdag. </w:t>
      </w:r>
      <w:r>
        <w:rPr>
          <w:rFonts w:ascii="Arial" w:hAnsi="Arial" w:cs="Arial"/>
          <w:sz w:val="24"/>
          <w:szCs w:val="24"/>
        </w:rPr>
        <w:t xml:space="preserve">Dit omdat dit de standaard indeling van MS-Project is. </w:t>
      </w:r>
      <w:r w:rsidRPr="00136A6F">
        <w:rPr>
          <w:rFonts w:ascii="Arial" w:hAnsi="Arial" w:cs="Arial"/>
          <w:sz w:val="24"/>
          <w:szCs w:val="24"/>
        </w:rPr>
        <w:t>Met vrije uren, vrije dagen en vakanties is geen rekening gehouden. In het musicalproject vallen feestdagen als Pasen, Pinksteren, Koninginnedag, Bevrijdi</w:t>
      </w:r>
      <w:r w:rsidR="003A4EF5">
        <w:rPr>
          <w:rFonts w:ascii="Arial" w:hAnsi="Arial" w:cs="Arial"/>
          <w:sz w:val="24"/>
          <w:szCs w:val="24"/>
        </w:rPr>
        <w:t>ngsdag en Hemelvaartsdag. Dat ku</w:t>
      </w:r>
      <w:r w:rsidRPr="00136A6F">
        <w:rPr>
          <w:rFonts w:ascii="Arial" w:hAnsi="Arial" w:cs="Arial"/>
          <w:sz w:val="24"/>
          <w:szCs w:val="24"/>
        </w:rPr>
        <w:t>n</w:t>
      </w:r>
      <w:r w:rsidR="003A4EF5">
        <w:rPr>
          <w:rFonts w:ascii="Arial" w:hAnsi="Arial" w:cs="Arial"/>
          <w:sz w:val="24"/>
          <w:szCs w:val="24"/>
        </w:rPr>
        <w:t xml:space="preserve"> je</w:t>
      </w:r>
      <w:r w:rsidRPr="00136A6F">
        <w:rPr>
          <w:rFonts w:ascii="Arial" w:hAnsi="Arial" w:cs="Arial"/>
          <w:sz w:val="24"/>
          <w:szCs w:val="24"/>
        </w:rPr>
        <w:t xml:space="preserve"> als volgt</w:t>
      </w:r>
      <w:r w:rsidR="003A4EF5">
        <w:rPr>
          <w:rFonts w:ascii="Arial" w:hAnsi="Arial" w:cs="Arial"/>
          <w:sz w:val="24"/>
          <w:szCs w:val="24"/>
        </w:rPr>
        <w:t xml:space="preserve"> instellen</w:t>
      </w:r>
      <w:r w:rsidRPr="00136A6F">
        <w:rPr>
          <w:rFonts w:ascii="Arial" w:hAnsi="Arial" w:cs="Arial"/>
          <w:sz w:val="24"/>
          <w:szCs w:val="24"/>
        </w:rPr>
        <w:t>:</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 xml:space="preserve">Klik in het tabblad Project op de knop Werktijd wijzigen.  </w:t>
      </w:r>
    </w:p>
    <w:p w:rsidR="008C5210" w:rsidRPr="00E7445A" w:rsidRDefault="008C5210" w:rsidP="008C5210">
      <w:pPr>
        <w:pStyle w:val="Tekstzonderopmaak"/>
        <w:numPr>
          <w:ilvl w:val="0"/>
          <w:numId w:val="16"/>
        </w:numPr>
        <w:rPr>
          <w:rFonts w:ascii="Arial" w:hAnsi="Arial" w:cs="Arial"/>
          <w:sz w:val="24"/>
          <w:szCs w:val="24"/>
        </w:rPr>
      </w:pPr>
      <w:r w:rsidRPr="00E7445A">
        <w:rPr>
          <w:rFonts w:ascii="Arial" w:hAnsi="Arial" w:cs="Arial"/>
          <w:sz w:val="24"/>
          <w:szCs w:val="24"/>
        </w:rPr>
        <w:t>Stel in dit scherm in dat de werktijden van 8.30 tot 17.00 zijn met een middagpauze van 12.30 tot 13.00 uur.</w:t>
      </w:r>
      <w:r w:rsidR="003A4EF5" w:rsidRPr="00E7445A">
        <w:rPr>
          <w:rFonts w:ascii="Arial" w:hAnsi="Arial" w:cs="Arial"/>
          <w:sz w:val="24"/>
          <w:szCs w:val="24"/>
        </w:rPr>
        <w:t xml:space="preserve"> </w:t>
      </w:r>
      <w:r w:rsidRPr="00E7445A">
        <w:rPr>
          <w:rFonts w:ascii="Arial" w:hAnsi="Arial" w:cs="Arial"/>
          <w:sz w:val="24"/>
          <w:szCs w:val="24"/>
        </w:rPr>
        <w:t>Stel ook in dat er niet gewerkt wordt, op de volgende dagen:</w:t>
      </w:r>
    </w:p>
    <w:p w:rsidR="008C5210" w:rsidRPr="00136A6F" w:rsidRDefault="008C5210" w:rsidP="000707D1">
      <w:pPr>
        <w:pStyle w:val="Tekstzonderopmaak"/>
        <w:ind w:left="720" w:firstLine="696"/>
        <w:rPr>
          <w:rFonts w:ascii="Arial" w:hAnsi="Arial" w:cs="Arial"/>
          <w:sz w:val="24"/>
          <w:szCs w:val="24"/>
        </w:rPr>
      </w:pPr>
      <w:r w:rsidRPr="00136A6F">
        <w:rPr>
          <w:rFonts w:ascii="Arial" w:hAnsi="Arial" w:cs="Arial"/>
          <w:sz w:val="24"/>
          <w:szCs w:val="24"/>
        </w:rPr>
        <w:t>5 april (2e paasdag), 30 april (Koninginnedag), 5 mei (Bevrijdingsdag),13 m</w:t>
      </w:r>
      <w:r>
        <w:rPr>
          <w:rFonts w:ascii="Arial" w:hAnsi="Arial" w:cs="Arial"/>
          <w:sz w:val="24"/>
          <w:szCs w:val="24"/>
        </w:rPr>
        <w:t>ei (Hemelvaartsdag) en 24 mei (</w:t>
      </w:r>
      <w:r w:rsidRPr="00136A6F">
        <w:rPr>
          <w:rFonts w:ascii="Arial" w:hAnsi="Arial" w:cs="Arial"/>
          <w:sz w:val="24"/>
          <w:szCs w:val="24"/>
        </w:rPr>
        <w:t>Pinksteren)</w:t>
      </w:r>
    </w:p>
    <w:p w:rsidR="008C5210" w:rsidRPr="00136A6F" w:rsidRDefault="000707D1" w:rsidP="008C5210">
      <w:pPr>
        <w:pStyle w:val="Tekstzonderopmaak"/>
        <w:numPr>
          <w:ilvl w:val="0"/>
          <w:numId w:val="16"/>
        </w:numPr>
        <w:rPr>
          <w:rFonts w:ascii="Arial" w:hAnsi="Arial" w:cs="Arial"/>
          <w:sz w:val="24"/>
          <w:szCs w:val="24"/>
        </w:rPr>
      </w:pPr>
      <w:r>
        <w:rPr>
          <w:rFonts w:ascii="Arial" w:hAnsi="Arial" w:cs="Arial"/>
          <w:sz w:val="24"/>
          <w:szCs w:val="24"/>
        </w:rPr>
        <w:t>Zoom zodanig in</w:t>
      </w:r>
      <w:r w:rsidR="008C5210" w:rsidRPr="00136A6F">
        <w:rPr>
          <w:rFonts w:ascii="Arial" w:hAnsi="Arial" w:cs="Arial"/>
          <w:sz w:val="24"/>
          <w:szCs w:val="24"/>
        </w:rPr>
        <w:t xml:space="preserve"> dat je het goed kunt zien.</w:t>
      </w:r>
      <w:r w:rsidR="008C5210">
        <w:rPr>
          <w:rFonts w:ascii="Arial" w:hAnsi="Arial" w:cs="Arial"/>
          <w:sz w:val="24"/>
          <w:szCs w:val="24"/>
        </w:rPr>
        <w:t xml:space="preserve"> Zoom hierna weer uit op het niveau dat je had (op week-niveau).</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Nadat je dit eenmalig hebt opgegeven, hoef je niet meer te onthouden dat er in de planning nog een of meer feestdagen vallen, waarop niet gewerkt wordt. </w:t>
      </w:r>
      <w:r>
        <w:rPr>
          <w:rFonts w:ascii="Arial" w:hAnsi="Arial" w:cs="Arial"/>
          <w:sz w:val="24"/>
          <w:szCs w:val="24"/>
        </w:rPr>
        <w:t>MS-</w:t>
      </w:r>
      <w:r w:rsidRPr="00136A6F">
        <w:rPr>
          <w:rFonts w:ascii="Arial" w:hAnsi="Arial" w:cs="Arial"/>
          <w:sz w:val="24"/>
          <w:szCs w:val="24"/>
        </w:rPr>
        <w:t>Project verwerkt deze dagen automatisch.</w:t>
      </w:r>
    </w:p>
    <w:p w:rsidR="008C5210" w:rsidRDefault="008C5210" w:rsidP="008C5210">
      <w:pPr>
        <w:pStyle w:val="Tekstzonderopmaak"/>
        <w:rPr>
          <w:rFonts w:ascii="Arial" w:hAnsi="Arial" w:cs="Arial"/>
          <w:sz w:val="24"/>
          <w:szCs w:val="24"/>
        </w:rPr>
      </w:pPr>
      <w:r w:rsidRPr="00136A6F">
        <w:rPr>
          <w:rFonts w:ascii="Arial" w:hAnsi="Arial" w:cs="Arial"/>
          <w:sz w:val="24"/>
          <w:szCs w:val="24"/>
        </w:rPr>
        <w:t xml:space="preserve">Het </w:t>
      </w:r>
      <w:proofErr w:type="spellStart"/>
      <w:r w:rsidRPr="00136A6F">
        <w:rPr>
          <w:rFonts w:ascii="Arial" w:hAnsi="Arial" w:cs="Arial"/>
          <w:sz w:val="24"/>
          <w:szCs w:val="24"/>
        </w:rPr>
        <w:t>Gantt</w:t>
      </w:r>
      <w:proofErr w:type="spellEnd"/>
      <w:r w:rsidRPr="00136A6F">
        <w:rPr>
          <w:rFonts w:ascii="Arial" w:hAnsi="Arial" w:cs="Arial"/>
          <w:sz w:val="24"/>
          <w:szCs w:val="24"/>
        </w:rPr>
        <w:t>-diagram ziet er nu als volgt uit:</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r>
        <w:rPr>
          <w:rFonts w:ascii="Arial" w:hAnsi="Arial" w:cs="Arial"/>
          <w:noProof/>
          <w:sz w:val="24"/>
          <w:szCs w:val="24"/>
          <w:lang w:eastAsia="nl-NL"/>
        </w:rPr>
        <w:drawing>
          <wp:inline distT="0" distB="0" distL="0" distR="0" wp14:anchorId="53C0E00E" wp14:editId="29605B78">
            <wp:extent cx="5865495" cy="1420550"/>
            <wp:effectExtent l="0" t="0" r="1905" b="825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5495" cy="1420550"/>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Je ziet een probleem bij de derde</w:t>
      </w:r>
      <w:r w:rsidR="003A4EF5">
        <w:rPr>
          <w:rFonts w:ascii="Arial" w:hAnsi="Arial" w:cs="Arial"/>
          <w:sz w:val="24"/>
          <w:szCs w:val="24"/>
        </w:rPr>
        <w:t xml:space="preserve"> en vierde taak. Deze</w:t>
      </w:r>
      <w:r w:rsidRPr="00136A6F">
        <w:rPr>
          <w:rFonts w:ascii="Arial" w:hAnsi="Arial" w:cs="Arial"/>
          <w:sz w:val="24"/>
          <w:szCs w:val="24"/>
        </w:rPr>
        <w:t xml:space="preserve"> zie</w:t>
      </w:r>
      <w:r w:rsidR="003A4EF5">
        <w:rPr>
          <w:rFonts w:ascii="Arial" w:hAnsi="Arial" w:cs="Arial"/>
          <w:sz w:val="24"/>
          <w:szCs w:val="24"/>
        </w:rPr>
        <w:t>n</w:t>
      </w:r>
      <w:r w:rsidRPr="00136A6F">
        <w:rPr>
          <w:rFonts w:ascii="Arial" w:hAnsi="Arial" w:cs="Arial"/>
          <w:sz w:val="24"/>
          <w:szCs w:val="24"/>
        </w:rPr>
        <w:t xml:space="preserve"> er iets anders uit dan de andere taken. </w:t>
      </w:r>
      <w:r w:rsidR="001E1B2B">
        <w:rPr>
          <w:rFonts w:ascii="Arial" w:hAnsi="Arial" w:cs="Arial"/>
          <w:sz w:val="24"/>
          <w:szCs w:val="24"/>
        </w:rPr>
        <w:t>Ze lijken</w:t>
      </w:r>
      <w:r>
        <w:rPr>
          <w:rFonts w:ascii="Arial" w:hAnsi="Arial" w:cs="Arial"/>
          <w:sz w:val="24"/>
          <w:szCs w:val="24"/>
        </w:rPr>
        <w:t xml:space="preserve"> ook eerder te beginnen dan de voorgaande is afgerond. Dat kan natuurlijk niet. De vijfde taak ziet er goed uit. (Nu nog wel. ;) )</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Rechtsklik</w:t>
      </w:r>
      <w:r w:rsidR="001E1B2B">
        <w:rPr>
          <w:rFonts w:ascii="Arial" w:hAnsi="Arial" w:cs="Arial"/>
          <w:sz w:val="24"/>
          <w:szCs w:val="24"/>
        </w:rPr>
        <w:t xml:space="preserve"> op de derde taak</w:t>
      </w:r>
      <w:r w:rsidRPr="00136A6F">
        <w:rPr>
          <w:rFonts w:ascii="Arial" w:hAnsi="Arial" w:cs="Arial"/>
          <w:sz w:val="24"/>
          <w:szCs w:val="24"/>
        </w:rPr>
        <w:t xml:space="preserve"> en klik op Oplossen in Taakcontrole. </w:t>
      </w:r>
    </w:p>
    <w:p w:rsidR="008C5210" w:rsidRPr="00136A6F"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Klik dan op Koppelingen respecteren.</w:t>
      </w:r>
    </w:p>
    <w:p w:rsidR="008C5210" w:rsidRPr="00136A6F"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sidRPr="00136A6F">
        <w:rPr>
          <w:rFonts w:ascii="Arial" w:hAnsi="Arial" w:cs="Arial"/>
          <w:sz w:val="24"/>
          <w:szCs w:val="24"/>
        </w:rPr>
        <w:t xml:space="preserve">Nu is de vijfde taak weer een probleem. </w:t>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Los dit op dezelfde manier op.</w:t>
      </w:r>
      <w:r w:rsidR="000707D1">
        <w:rPr>
          <w:rFonts w:ascii="Arial" w:hAnsi="Arial" w:cs="Arial"/>
          <w:sz w:val="24"/>
          <w:szCs w:val="24"/>
        </w:rPr>
        <w:t xml:space="preserve"> En ook de vie</w:t>
      </w:r>
      <w:r>
        <w:rPr>
          <w:rFonts w:ascii="Arial" w:hAnsi="Arial" w:cs="Arial"/>
          <w:sz w:val="24"/>
          <w:szCs w:val="24"/>
        </w:rPr>
        <w:t>rde taak.</w:t>
      </w:r>
    </w:p>
    <w:p w:rsidR="008C5210" w:rsidRPr="00136A6F" w:rsidRDefault="008C5210" w:rsidP="008C5210">
      <w:pPr>
        <w:pStyle w:val="Tekstzonderopmaak"/>
        <w:ind w:left="720"/>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Je krijgt nu het volgende: </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p>
    <w:p w:rsidR="008C5210" w:rsidRDefault="001E1B2B" w:rsidP="008C5210">
      <w:pPr>
        <w:pStyle w:val="Tekstzonderopmaak"/>
        <w:rPr>
          <w:rFonts w:ascii="Arial" w:hAnsi="Arial" w:cs="Arial"/>
          <w:sz w:val="24"/>
          <w:szCs w:val="24"/>
        </w:rPr>
      </w:pPr>
      <w:r>
        <w:rPr>
          <w:noProof/>
          <w:lang w:eastAsia="nl-NL"/>
        </w:rPr>
        <w:drawing>
          <wp:inline distT="0" distB="0" distL="0" distR="0" wp14:anchorId="1267BBB9" wp14:editId="0661FA1F">
            <wp:extent cx="4699000" cy="1727200"/>
            <wp:effectExtent l="0" t="0" r="635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99000" cy="1727200"/>
                    </a:xfrm>
                    <a:prstGeom prst="rect">
                      <a:avLst/>
                    </a:prstGeom>
                  </pic:spPr>
                </pic:pic>
              </a:graphicData>
            </a:graphic>
          </wp:inline>
        </w:drawing>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ind w:left="0" w:firstLine="0"/>
        <w:rPr>
          <w:rFonts w:ascii="Arial" w:hAnsi="Arial" w:cs="Arial"/>
          <w:sz w:val="24"/>
          <w:szCs w:val="24"/>
        </w:rPr>
      </w:pPr>
      <w:r>
        <w:rPr>
          <w:rFonts w:ascii="Arial" w:hAnsi="Arial" w:cs="Arial"/>
          <w:sz w:val="24"/>
          <w:szCs w:val="24"/>
        </w:rPr>
        <w:cr/>
      </w:r>
      <w:r>
        <w:rPr>
          <w:rFonts w:ascii="Arial" w:hAnsi="Arial" w:cs="Arial"/>
          <w:sz w:val="24"/>
          <w:szCs w:val="24"/>
        </w:rPr>
        <w:cr/>
      </w:r>
      <w:r w:rsidRPr="00136A6F">
        <w:rPr>
          <w:rFonts w:ascii="Arial" w:hAnsi="Arial" w:cs="Arial"/>
          <w:sz w:val="24"/>
          <w:szCs w:val="24"/>
        </w:rPr>
        <w:t xml:space="preserve">Kijk goed naar de twee laatste taken (zoom eventueel in). </w:t>
      </w:r>
      <w:r>
        <w:rPr>
          <w:rFonts w:ascii="Arial" w:hAnsi="Arial" w:cs="Arial"/>
          <w:sz w:val="24"/>
          <w:szCs w:val="24"/>
        </w:rPr>
        <w:t xml:space="preserve">Dit is ook te zien aan het rode kronkellijntje in de kolom Einddatum. </w:t>
      </w:r>
      <w:r w:rsidRPr="00136A6F">
        <w:rPr>
          <w:rFonts w:ascii="Arial" w:hAnsi="Arial" w:cs="Arial"/>
          <w:sz w:val="24"/>
          <w:szCs w:val="24"/>
        </w:rPr>
        <w:t>Los ook dit probleem op, zodanig dat je onderstaande krijgt.</w:t>
      </w:r>
      <w:r>
        <w:rPr>
          <w:rFonts w:ascii="Arial" w:hAnsi="Arial" w:cs="Arial"/>
          <w:sz w:val="24"/>
          <w:szCs w:val="24"/>
        </w:rPr>
        <w:t xml:space="preserve"> (Afbeelding is ingezoomd op dagen.)</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p>
    <w:p w:rsidR="008C5210" w:rsidRPr="00136A6F" w:rsidRDefault="006B0305" w:rsidP="008C5210">
      <w:pPr>
        <w:pStyle w:val="Tekstzonderopmaak"/>
        <w:rPr>
          <w:rFonts w:ascii="Arial" w:hAnsi="Arial" w:cs="Arial"/>
          <w:sz w:val="24"/>
          <w:szCs w:val="24"/>
        </w:rPr>
      </w:pPr>
      <w:r>
        <w:rPr>
          <w:noProof/>
          <w:lang w:eastAsia="nl-NL"/>
        </w:rPr>
        <w:drawing>
          <wp:inline distT="0" distB="0" distL="0" distR="0" wp14:anchorId="013D7711" wp14:editId="5CAC0690">
            <wp:extent cx="5972810" cy="1591945"/>
            <wp:effectExtent l="0" t="0" r="889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72810" cy="1591945"/>
                    </a:xfrm>
                    <a:prstGeom prst="rect">
                      <a:avLst/>
                    </a:prstGeom>
                  </pic:spPr>
                </pic:pic>
              </a:graphicData>
            </a:graphic>
          </wp:inline>
        </w:drawing>
      </w:r>
    </w:p>
    <w:p w:rsidR="008C5210" w:rsidRPr="00136A6F" w:rsidRDefault="008C5210" w:rsidP="008C5210">
      <w:pPr>
        <w:pStyle w:val="Tekstzonderopmaak"/>
        <w:rPr>
          <w:rFonts w:ascii="Arial" w:hAnsi="Arial" w:cs="Arial"/>
          <w:sz w:val="24"/>
          <w:szCs w:val="24"/>
        </w:rPr>
      </w:pPr>
    </w:p>
    <w:p w:rsidR="006B0305" w:rsidRDefault="008C5210">
      <w:pPr>
        <w:spacing w:line="240" w:lineRule="auto"/>
        <w:rPr>
          <w:rFonts w:ascii="Arial" w:eastAsiaTheme="minorHAnsi" w:hAnsi="Arial" w:cs="Arial"/>
          <w:lang w:val="nl-NL" w:eastAsia="en-US"/>
        </w:rPr>
      </w:pPr>
      <w:r w:rsidRPr="00136A6F">
        <w:rPr>
          <w:rFonts w:ascii="Arial" w:hAnsi="Arial" w:cs="Arial"/>
        </w:rPr>
        <w:cr/>
      </w:r>
      <w:r w:rsidR="006B0305">
        <w:rPr>
          <w:rFonts w:ascii="Arial" w:hAnsi="Arial" w:cs="Arial"/>
        </w:rPr>
        <w:br w:type="page"/>
      </w:r>
    </w:p>
    <w:p w:rsidR="008C5210" w:rsidRDefault="008C5210" w:rsidP="008C5210">
      <w:pPr>
        <w:pStyle w:val="Tekstzonderopmaak"/>
        <w:rPr>
          <w:rFonts w:ascii="Arial" w:hAnsi="Arial" w:cs="Arial"/>
          <w:b/>
          <w:sz w:val="24"/>
          <w:szCs w:val="24"/>
        </w:rPr>
      </w:pPr>
      <w:r>
        <w:rPr>
          <w:rFonts w:ascii="Arial" w:hAnsi="Arial" w:cs="Arial"/>
          <w:b/>
          <w:sz w:val="24"/>
          <w:szCs w:val="24"/>
        </w:rPr>
        <w:lastRenderedPageBreak/>
        <w:t>Project opslaan</w:t>
      </w:r>
      <w:r>
        <w:rPr>
          <w:rFonts w:ascii="Arial" w:hAnsi="Arial" w:cs="Arial"/>
          <w:b/>
          <w:sz w:val="24"/>
          <w:szCs w:val="24"/>
        </w:rPr>
        <w:cr/>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Zoals ook in andere Microsoft-toepassingen bewaar je je werk met:</w:t>
      </w:r>
    </w:p>
    <w:p w:rsidR="008C5210" w:rsidRDefault="008C5210" w:rsidP="008C5210">
      <w:pPr>
        <w:pStyle w:val="Tekstzonderopmaak"/>
        <w:rPr>
          <w:rFonts w:ascii="Arial" w:hAnsi="Arial" w:cs="Arial"/>
          <w:sz w:val="24"/>
          <w:szCs w:val="24"/>
        </w:rPr>
      </w:pPr>
      <w:r w:rsidRPr="00136A6F">
        <w:rPr>
          <w:rFonts w:ascii="Arial" w:hAnsi="Arial" w:cs="Arial"/>
          <w:sz w:val="24"/>
          <w:szCs w:val="24"/>
        </w:rPr>
        <w:t>Bestand &gt;&gt; Opslaan als.,.</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numPr>
          <w:ilvl w:val="0"/>
          <w:numId w:val="16"/>
        </w:numPr>
        <w:rPr>
          <w:rFonts w:ascii="Arial" w:hAnsi="Arial" w:cs="Arial"/>
          <w:sz w:val="24"/>
          <w:szCs w:val="24"/>
        </w:rPr>
      </w:pPr>
      <w:r>
        <w:rPr>
          <w:rFonts w:ascii="Arial" w:hAnsi="Arial" w:cs="Arial"/>
          <w:sz w:val="24"/>
          <w:szCs w:val="24"/>
        </w:rPr>
        <w:t>Doe dit. Dus z</w:t>
      </w:r>
      <w:r w:rsidRPr="00136A6F">
        <w:rPr>
          <w:rFonts w:ascii="Arial" w:hAnsi="Arial" w:cs="Arial"/>
          <w:sz w:val="24"/>
          <w:szCs w:val="24"/>
        </w:rPr>
        <w:t xml:space="preserve">oek een geschikte map waarin het project kan worden opgeslagen. Geef het project </w:t>
      </w:r>
      <w:r>
        <w:rPr>
          <w:rFonts w:ascii="Arial" w:hAnsi="Arial" w:cs="Arial"/>
          <w:sz w:val="24"/>
          <w:szCs w:val="24"/>
        </w:rPr>
        <w:t xml:space="preserve">de naam </w:t>
      </w:r>
      <w:r w:rsidRPr="007269EA">
        <w:rPr>
          <w:rFonts w:ascii="Arial" w:hAnsi="Arial" w:cs="Arial"/>
          <w:b/>
          <w:sz w:val="24"/>
          <w:szCs w:val="24"/>
        </w:rPr>
        <w:t>Planning1</w:t>
      </w:r>
      <w:r>
        <w:rPr>
          <w:rFonts w:ascii="Arial" w:hAnsi="Arial" w:cs="Arial"/>
          <w:sz w:val="24"/>
          <w:szCs w:val="24"/>
        </w:rPr>
        <w:t xml:space="preserve"> </w:t>
      </w:r>
      <w:r w:rsidRPr="00136A6F">
        <w:rPr>
          <w:rFonts w:ascii="Arial" w:hAnsi="Arial" w:cs="Arial"/>
          <w:sz w:val="24"/>
          <w:szCs w:val="24"/>
        </w:rPr>
        <w:t>in het vak Bestandsnaam en klik op Opslaan</w:t>
      </w:r>
      <w:r>
        <w:rPr>
          <w:rFonts w:ascii="Arial" w:hAnsi="Arial" w:cs="Arial"/>
          <w:sz w:val="24"/>
          <w:szCs w:val="24"/>
        </w:rPr>
        <w:t>.</w:t>
      </w:r>
      <w:r w:rsidRPr="00136A6F">
        <w:rPr>
          <w:rFonts w:ascii="Arial" w:hAnsi="Arial" w:cs="Arial"/>
          <w:sz w:val="24"/>
          <w:szCs w:val="24"/>
        </w:rPr>
        <w:t xml:space="preserve"> </w:t>
      </w:r>
      <w:r w:rsidRPr="00136A6F">
        <w:rPr>
          <w:rFonts w:ascii="Arial" w:hAnsi="Arial" w:cs="Arial"/>
          <w:sz w:val="24"/>
          <w:szCs w:val="24"/>
        </w:rPr>
        <w:cr/>
      </w:r>
      <w:r w:rsidRPr="00136A6F">
        <w:rPr>
          <w:rFonts w:ascii="Arial" w:hAnsi="Arial" w:cs="Arial"/>
          <w:sz w:val="24"/>
          <w:szCs w:val="24"/>
        </w:rPr>
        <w:cr/>
      </w:r>
      <w:r w:rsidRPr="00136A6F">
        <w:rPr>
          <w:rFonts w:ascii="Arial" w:hAnsi="Arial" w:cs="Arial"/>
          <w:sz w:val="24"/>
          <w:szCs w:val="24"/>
        </w:rPr>
        <w:cr/>
      </w:r>
    </w:p>
    <w:p w:rsidR="008C5210" w:rsidRPr="00862214" w:rsidRDefault="008C5210" w:rsidP="008C5210">
      <w:pPr>
        <w:pStyle w:val="Tekstzonderopmaak"/>
        <w:rPr>
          <w:rFonts w:ascii="Arial" w:hAnsi="Arial" w:cs="Arial"/>
          <w:b/>
          <w:sz w:val="24"/>
          <w:szCs w:val="24"/>
        </w:rPr>
      </w:pPr>
      <w:r w:rsidRPr="00862214">
        <w:rPr>
          <w:rFonts w:ascii="Arial" w:hAnsi="Arial" w:cs="Arial"/>
          <w:b/>
          <w:sz w:val="24"/>
          <w:szCs w:val="24"/>
        </w:rPr>
        <w:t>Lag en Lead</w:t>
      </w:r>
      <w:r w:rsidRPr="00862214">
        <w:rPr>
          <w:rFonts w:ascii="Arial" w:hAnsi="Arial" w:cs="Arial"/>
          <w:b/>
          <w:sz w:val="24"/>
          <w:szCs w:val="24"/>
        </w:rPr>
        <w:cr/>
      </w:r>
      <w:r w:rsidRPr="00862214">
        <w:rPr>
          <w:rFonts w:ascii="Arial" w:hAnsi="Arial" w:cs="Arial"/>
          <w:b/>
          <w:sz w:val="24"/>
          <w:szCs w:val="24"/>
        </w:rPr>
        <w:cr/>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Sommige taken kunnen niet pal achter elkaar worden uitgevoerd, denk bijvoorbeeld bij de decorbouw aan het drogen van de eerste verflaag voordat een tweede laag kan worden aangebracht. Dit heet een Lag (vertraging, uitstel). Daar tegenover staat het begrip Lead, waarmee voordeel behaald kan worden, omdat Lead-taken elkaar kunnen overlappen. Denk aan het feit dat de schoonmaakploeg al kan beginnen terwijl de laatste verfstreken nog worden aangebracht.</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Een lag veroorzaakt een langere tijdsduur voor het project, terwijl de totale projectduur met een lead kan worden bekort. Het is dus interessant om op zoek te gaan welke leads in een project in te bouwen zijn.</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In de musical is er een lead van 20% tussen </w:t>
      </w:r>
      <w:r w:rsidRPr="00A22F79">
        <w:rPr>
          <w:rFonts w:ascii="Arial" w:hAnsi="Arial" w:cs="Arial"/>
          <w:i/>
          <w:sz w:val="24"/>
          <w:szCs w:val="24"/>
        </w:rPr>
        <w:t>Tekst schrijven</w:t>
      </w:r>
      <w:r w:rsidRPr="00136A6F">
        <w:rPr>
          <w:rFonts w:ascii="Arial" w:hAnsi="Arial" w:cs="Arial"/>
          <w:sz w:val="24"/>
          <w:szCs w:val="24"/>
        </w:rPr>
        <w:t xml:space="preserve"> en </w:t>
      </w:r>
      <w:r w:rsidRPr="00A22F79">
        <w:rPr>
          <w:rFonts w:ascii="Arial" w:hAnsi="Arial" w:cs="Arial"/>
          <w:i/>
          <w:sz w:val="24"/>
          <w:szCs w:val="24"/>
        </w:rPr>
        <w:t>Acteurs Auditie</w:t>
      </w:r>
      <w:r w:rsidRPr="00136A6F">
        <w:rPr>
          <w:rFonts w:ascii="Arial" w:hAnsi="Arial" w:cs="Arial"/>
          <w:sz w:val="24"/>
          <w:szCs w:val="24"/>
        </w:rPr>
        <w:t>. Dat betekent dus dat er al personeel kan worden aangenomen als 80% van de musical geschreven is; immers, tegen die tijd zijn de karakters bekend en kan de casting beginnen.</w:t>
      </w:r>
    </w:p>
    <w:p w:rsidR="008C5210"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rPr>
          <w:rFonts w:ascii="Arial" w:hAnsi="Arial" w:cs="Arial"/>
          <w:sz w:val="24"/>
          <w:szCs w:val="24"/>
        </w:rPr>
      </w:pPr>
      <w:r>
        <w:rPr>
          <w:rFonts w:ascii="Arial" w:hAnsi="Arial" w:cs="Arial"/>
          <w:sz w:val="24"/>
          <w:szCs w:val="24"/>
        </w:rPr>
        <w:t>Zie onderstaande afbeelding.</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Pr>
          <w:rFonts w:ascii="Arial" w:hAnsi="Arial" w:cs="Arial"/>
          <w:sz w:val="24"/>
          <w:szCs w:val="24"/>
        </w:rPr>
        <w:t>Je ziet hier o.a. het volgende:</w:t>
      </w:r>
    </w:p>
    <w:p w:rsidR="008C5210" w:rsidRDefault="00527FF0" w:rsidP="008C5210">
      <w:pPr>
        <w:pStyle w:val="Tekstzonderopmaak"/>
        <w:rPr>
          <w:rFonts w:ascii="Arial" w:hAnsi="Arial" w:cs="Arial"/>
          <w:sz w:val="24"/>
          <w:szCs w:val="24"/>
        </w:rPr>
      </w:pPr>
      <w:r>
        <w:rPr>
          <w:noProof/>
          <w:lang w:eastAsia="nl-NL"/>
        </w:rPr>
        <w:drawing>
          <wp:inline distT="0" distB="0" distL="0" distR="0" wp14:anchorId="75B94025" wp14:editId="3D3896AB">
            <wp:extent cx="5972810" cy="1196975"/>
            <wp:effectExtent l="0" t="0" r="889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1196975"/>
                    </a:xfrm>
                    <a:prstGeom prst="rect">
                      <a:avLst/>
                    </a:prstGeom>
                  </pic:spPr>
                </pic:pic>
              </a:graphicData>
            </a:graphic>
          </wp:inline>
        </w:drawing>
      </w:r>
    </w:p>
    <w:p w:rsidR="008C5210" w:rsidRDefault="008C5210" w:rsidP="008C5210">
      <w:pPr>
        <w:pStyle w:val="Tekstzonderopmaak"/>
        <w:ind w:left="720"/>
        <w:rPr>
          <w:rFonts w:ascii="Arial" w:hAnsi="Arial" w:cs="Arial"/>
          <w:sz w:val="24"/>
          <w:szCs w:val="24"/>
        </w:rPr>
      </w:pP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sidRPr="00136A6F">
        <w:rPr>
          <w:rFonts w:ascii="Arial" w:hAnsi="Arial" w:cs="Arial"/>
          <w:sz w:val="24"/>
          <w:szCs w:val="24"/>
        </w:rPr>
        <w:t>Het inbouwen van een lead (of lag) gaat als volgt:</w:t>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 xml:space="preserve">Dubbelklik op het koppellijntje tussen </w:t>
      </w:r>
      <w:r w:rsidRPr="00A22F79">
        <w:rPr>
          <w:rFonts w:ascii="Arial" w:hAnsi="Arial" w:cs="Arial"/>
          <w:i/>
          <w:sz w:val="24"/>
          <w:szCs w:val="24"/>
        </w:rPr>
        <w:t>Tekst schrijven</w:t>
      </w:r>
      <w:r w:rsidRPr="00136A6F">
        <w:rPr>
          <w:rFonts w:ascii="Arial" w:hAnsi="Arial" w:cs="Arial"/>
          <w:sz w:val="24"/>
          <w:szCs w:val="24"/>
        </w:rPr>
        <w:t xml:space="preserve"> en </w:t>
      </w:r>
      <w:r>
        <w:rPr>
          <w:rFonts w:ascii="Arial" w:hAnsi="Arial" w:cs="Arial"/>
          <w:i/>
          <w:sz w:val="24"/>
          <w:szCs w:val="24"/>
        </w:rPr>
        <w:t>Acteurs auditie</w:t>
      </w:r>
      <w:r w:rsidRPr="00136A6F">
        <w:rPr>
          <w:rFonts w:ascii="Arial" w:hAnsi="Arial" w:cs="Arial"/>
          <w:sz w:val="24"/>
          <w:szCs w:val="24"/>
        </w:rPr>
        <w:t xml:space="preserve">. </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Pr>
          <w:noProof/>
          <w:lang w:eastAsia="nl-NL"/>
        </w:rPr>
        <w:drawing>
          <wp:inline distT="0" distB="0" distL="0" distR="0" wp14:anchorId="261A4834" wp14:editId="5950B56D">
            <wp:extent cx="3543300" cy="14954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1495425"/>
                    </a:xfrm>
                    <a:prstGeom prst="rect">
                      <a:avLst/>
                    </a:prstGeom>
                    <a:noFill/>
                    <a:ln>
                      <a:noFill/>
                    </a:ln>
                  </pic:spPr>
                </pic:pic>
              </a:graphicData>
            </a:graphic>
          </wp:inline>
        </w:drawing>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Het dialoogvenster Taakafhankelijkheid verschijnt. Controleer voordat je iets wijzigt of je de juiste koppeling te pakken hebt: de taken die bij de koppeling horen staan in het venster vermeld achter Van en Naar. </w:t>
      </w:r>
    </w:p>
    <w:p w:rsidR="008C5210" w:rsidRDefault="008C5210" w:rsidP="008C5210">
      <w:pPr>
        <w:pStyle w:val="Tekstzonderopmaak"/>
        <w:rPr>
          <w:rFonts w:ascii="Arial" w:hAnsi="Arial" w:cs="Arial"/>
          <w:sz w:val="24"/>
          <w:szCs w:val="24"/>
        </w:rPr>
      </w:pPr>
      <w:r>
        <w:rPr>
          <w:rFonts w:ascii="Arial" w:hAnsi="Arial" w:cs="Arial"/>
          <w:sz w:val="24"/>
          <w:szCs w:val="24"/>
        </w:rPr>
        <w:t>Wil je een lag inbouwen, dan noteer je</w:t>
      </w:r>
      <w:r w:rsidRPr="00136A6F">
        <w:rPr>
          <w:rFonts w:ascii="Arial" w:hAnsi="Arial" w:cs="Arial"/>
          <w:sz w:val="24"/>
          <w:szCs w:val="24"/>
        </w:rPr>
        <w:t xml:space="preserve"> in het vak Vertraging een positief getal, voor een lead typ je in hetzelfde vak een negatief getal. Als eenheid kun je kiezen uit %, m, d, h of w (percentage, minuten, dagen, uren of weken). </w:t>
      </w:r>
    </w:p>
    <w:p w:rsidR="008C5210" w:rsidRPr="00136A6F" w:rsidRDefault="008C5210" w:rsidP="008C5210">
      <w:pPr>
        <w:pStyle w:val="Tekstzonderopmaak"/>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Tussen de bovenstaande taken zit een lead van 20%</w:t>
      </w:r>
    </w:p>
    <w:p w:rsidR="008C5210" w:rsidRPr="00136A6F" w:rsidRDefault="008C5210" w:rsidP="008C5210">
      <w:pPr>
        <w:pStyle w:val="Tekstzonderopmaak"/>
        <w:rPr>
          <w:rFonts w:ascii="Arial" w:hAnsi="Arial" w:cs="Arial"/>
          <w:sz w:val="24"/>
          <w:szCs w:val="24"/>
        </w:rPr>
      </w:pPr>
    </w:p>
    <w:p w:rsidR="008C5210" w:rsidRPr="00136A6F" w:rsidRDefault="008C5210" w:rsidP="00D61CEE">
      <w:pPr>
        <w:pStyle w:val="Tekstzonderopmaak"/>
        <w:ind w:left="284" w:hanging="284"/>
        <w:rPr>
          <w:rFonts w:ascii="Arial" w:hAnsi="Arial" w:cs="Arial"/>
          <w:sz w:val="24"/>
          <w:szCs w:val="24"/>
        </w:rPr>
      </w:pPr>
      <w:r w:rsidRPr="00136A6F">
        <w:rPr>
          <w:rFonts w:ascii="Arial" w:hAnsi="Arial" w:cs="Arial"/>
          <w:sz w:val="24"/>
          <w:szCs w:val="24"/>
        </w:rPr>
        <w:t xml:space="preserve">- </w:t>
      </w:r>
      <w:r w:rsidR="00D61CEE">
        <w:rPr>
          <w:rFonts w:ascii="Arial" w:hAnsi="Arial" w:cs="Arial"/>
          <w:sz w:val="24"/>
          <w:szCs w:val="24"/>
        </w:rPr>
        <w:tab/>
      </w:r>
      <w:r w:rsidRPr="00136A6F">
        <w:rPr>
          <w:rFonts w:ascii="Arial" w:hAnsi="Arial" w:cs="Arial"/>
          <w:sz w:val="24"/>
          <w:szCs w:val="24"/>
        </w:rPr>
        <w:t xml:space="preserve">Type dus in het vak Vertraging de waarde -20%. </w:t>
      </w:r>
    </w:p>
    <w:p w:rsidR="008C5210" w:rsidRDefault="008C5210" w:rsidP="00D61CEE">
      <w:pPr>
        <w:pStyle w:val="Tekstzonderopmaak"/>
        <w:ind w:left="284" w:hanging="284"/>
        <w:rPr>
          <w:rFonts w:ascii="Arial" w:hAnsi="Arial" w:cs="Arial"/>
          <w:sz w:val="24"/>
          <w:szCs w:val="24"/>
        </w:rPr>
      </w:pPr>
      <w:r w:rsidRPr="00136A6F">
        <w:rPr>
          <w:rFonts w:ascii="Arial" w:hAnsi="Arial" w:cs="Arial"/>
          <w:sz w:val="24"/>
          <w:szCs w:val="24"/>
        </w:rPr>
        <w:t xml:space="preserve">- </w:t>
      </w:r>
      <w:r w:rsidR="00D61CEE">
        <w:rPr>
          <w:rFonts w:ascii="Arial" w:hAnsi="Arial" w:cs="Arial"/>
          <w:sz w:val="24"/>
          <w:szCs w:val="24"/>
        </w:rPr>
        <w:tab/>
      </w:r>
      <w:r w:rsidRPr="00136A6F">
        <w:rPr>
          <w:rFonts w:ascii="Arial" w:hAnsi="Arial" w:cs="Arial"/>
          <w:sz w:val="24"/>
          <w:szCs w:val="24"/>
        </w:rPr>
        <w:t>Klik op OK.</w:t>
      </w:r>
    </w:p>
    <w:p w:rsidR="008C5210" w:rsidRDefault="00527FF0" w:rsidP="00D61CEE">
      <w:pPr>
        <w:pStyle w:val="Tekstzonderopmaak"/>
        <w:numPr>
          <w:ilvl w:val="0"/>
          <w:numId w:val="16"/>
        </w:numPr>
        <w:ind w:left="284" w:hanging="284"/>
        <w:rPr>
          <w:rFonts w:ascii="Arial" w:hAnsi="Arial" w:cs="Arial"/>
          <w:sz w:val="24"/>
          <w:szCs w:val="24"/>
        </w:rPr>
      </w:pPr>
      <w:r>
        <w:rPr>
          <w:rFonts w:ascii="Arial" w:hAnsi="Arial" w:cs="Arial"/>
          <w:sz w:val="24"/>
          <w:szCs w:val="24"/>
        </w:rPr>
        <w:t>Z</w:t>
      </w:r>
      <w:r w:rsidR="008C5210" w:rsidRPr="00136A6F">
        <w:rPr>
          <w:rFonts w:ascii="Arial" w:hAnsi="Arial" w:cs="Arial"/>
          <w:sz w:val="24"/>
          <w:szCs w:val="24"/>
        </w:rPr>
        <w:t>ie wat er in de kolom Voorafgaande taken gebeurd is.</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0707D1" w:rsidRDefault="008C5210" w:rsidP="008C5210">
      <w:pPr>
        <w:pStyle w:val="Tekstzonderopmaak"/>
        <w:rPr>
          <w:rFonts w:ascii="Arial" w:hAnsi="Arial" w:cs="Arial"/>
          <w:sz w:val="24"/>
          <w:szCs w:val="24"/>
        </w:rPr>
      </w:pPr>
      <w:r>
        <w:rPr>
          <w:rFonts w:ascii="Arial" w:hAnsi="Arial" w:cs="Arial"/>
          <w:sz w:val="24"/>
          <w:szCs w:val="24"/>
        </w:rPr>
        <w:t>Je ziet nu bij de derde taak dat de begin- en einddatum lichtblauw gekleurd zijn. Dit betekent dat er i</w:t>
      </w:r>
      <w:r w:rsidR="000707D1">
        <w:rPr>
          <w:rFonts w:ascii="Arial" w:hAnsi="Arial" w:cs="Arial"/>
          <w:sz w:val="24"/>
          <w:szCs w:val="24"/>
        </w:rPr>
        <w:t>ets niet goed is. Dat klopt ook; de begindatum is fout.</w:t>
      </w:r>
      <w:r>
        <w:rPr>
          <w:rFonts w:ascii="Arial" w:hAnsi="Arial" w:cs="Arial"/>
          <w:sz w:val="24"/>
          <w:szCs w:val="24"/>
        </w:rPr>
        <w:t xml:space="preserve"> </w:t>
      </w:r>
    </w:p>
    <w:p w:rsidR="000707D1" w:rsidRDefault="000707D1" w:rsidP="008C5210">
      <w:pPr>
        <w:pStyle w:val="Tekstzonderopmaak"/>
        <w:rPr>
          <w:rFonts w:ascii="Arial" w:hAnsi="Arial" w:cs="Arial"/>
          <w:sz w:val="24"/>
          <w:szCs w:val="24"/>
        </w:rPr>
      </w:pPr>
    </w:p>
    <w:p w:rsidR="008C5210" w:rsidRDefault="008C5210" w:rsidP="000707D1">
      <w:pPr>
        <w:pStyle w:val="Tekstzonderopmaak"/>
        <w:numPr>
          <w:ilvl w:val="0"/>
          <w:numId w:val="16"/>
        </w:numPr>
        <w:rPr>
          <w:rFonts w:ascii="Arial" w:hAnsi="Arial" w:cs="Arial"/>
          <w:sz w:val="24"/>
          <w:szCs w:val="24"/>
        </w:rPr>
      </w:pPr>
      <w:r>
        <w:rPr>
          <w:rFonts w:ascii="Arial" w:hAnsi="Arial" w:cs="Arial"/>
          <w:sz w:val="24"/>
          <w:szCs w:val="24"/>
        </w:rPr>
        <w:t>Rechtsklik op een van beide, kies in het venster Taakcontrole voor Automatisch plannen.</w:t>
      </w:r>
    </w:p>
    <w:p w:rsidR="008C5210" w:rsidRDefault="008C5210" w:rsidP="008C5210">
      <w:pPr>
        <w:pStyle w:val="Tekstzonderopmaak"/>
        <w:rPr>
          <w:rFonts w:ascii="Arial" w:hAnsi="Arial" w:cs="Arial"/>
          <w:sz w:val="24"/>
          <w:szCs w:val="24"/>
        </w:rPr>
      </w:pPr>
    </w:p>
    <w:p w:rsidR="008C5210" w:rsidRDefault="00B232BC" w:rsidP="008C5210">
      <w:pPr>
        <w:pStyle w:val="Tekstzonderopmaak"/>
        <w:rPr>
          <w:rFonts w:ascii="Arial" w:hAnsi="Arial" w:cs="Arial"/>
          <w:sz w:val="24"/>
          <w:szCs w:val="24"/>
        </w:rPr>
      </w:pPr>
      <w:r>
        <w:rPr>
          <w:noProof/>
          <w:lang w:eastAsia="nl-NL"/>
        </w:rPr>
        <w:lastRenderedPageBreak/>
        <w:drawing>
          <wp:inline distT="0" distB="0" distL="0" distR="0" wp14:anchorId="1FC4C603" wp14:editId="7D247098">
            <wp:extent cx="8994150" cy="1659988"/>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995768" cy="1660287"/>
                    </a:xfrm>
                    <a:prstGeom prst="rect">
                      <a:avLst/>
                    </a:prstGeom>
                  </pic:spPr>
                </pic:pic>
              </a:graphicData>
            </a:graphic>
          </wp:inline>
        </w:drawing>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6"/>
        </w:numPr>
        <w:rPr>
          <w:rFonts w:ascii="Arial" w:hAnsi="Arial" w:cs="Arial"/>
          <w:sz w:val="24"/>
          <w:szCs w:val="24"/>
        </w:rPr>
      </w:pPr>
      <w:r>
        <w:rPr>
          <w:rFonts w:ascii="Arial" w:hAnsi="Arial" w:cs="Arial"/>
          <w:sz w:val="24"/>
          <w:szCs w:val="24"/>
        </w:rPr>
        <w:t>Merk op dat de derde taak naar links is geschoven maar dat de vijfde taak niet eerder begint.</w:t>
      </w:r>
    </w:p>
    <w:p w:rsidR="008C5210" w:rsidRDefault="008C5210" w:rsidP="008C5210">
      <w:pPr>
        <w:pStyle w:val="Tekstzonderopmaak"/>
        <w:numPr>
          <w:ilvl w:val="0"/>
          <w:numId w:val="16"/>
        </w:numPr>
        <w:rPr>
          <w:rFonts w:ascii="Arial" w:hAnsi="Arial" w:cs="Arial"/>
          <w:sz w:val="24"/>
          <w:szCs w:val="24"/>
        </w:rPr>
      </w:pPr>
      <w:r>
        <w:rPr>
          <w:rFonts w:ascii="Arial" w:hAnsi="Arial" w:cs="Arial"/>
          <w:sz w:val="24"/>
          <w:szCs w:val="24"/>
        </w:rPr>
        <w:t>Vergelijk ook de begindatum en einddatum van acteursauditie met hoe het eerst was.</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Pr>
          <w:rFonts w:ascii="Arial" w:hAnsi="Arial" w:cs="Arial"/>
          <w:sz w:val="24"/>
          <w:szCs w:val="24"/>
        </w:rPr>
        <w:t xml:space="preserve">Je ziet nu dat de derde taak een andere kleur blauw heeft gekregen in het </w:t>
      </w:r>
      <w:proofErr w:type="spellStart"/>
      <w:r>
        <w:rPr>
          <w:rFonts w:ascii="Arial" w:hAnsi="Arial" w:cs="Arial"/>
          <w:sz w:val="24"/>
          <w:szCs w:val="24"/>
        </w:rPr>
        <w:t>Gantt</w:t>
      </w:r>
      <w:proofErr w:type="spellEnd"/>
      <w:r>
        <w:rPr>
          <w:rFonts w:ascii="Arial" w:hAnsi="Arial" w:cs="Arial"/>
          <w:sz w:val="24"/>
          <w:szCs w:val="24"/>
        </w:rPr>
        <w:t>-diagram. Dit betekent dat het automatisch gepland wordt. Dit in tegenstelling tot alle andere taken.</w:t>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6"/>
        </w:numPr>
        <w:rPr>
          <w:rFonts w:ascii="Arial" w:hAnsi="Arial" w:cs="Arial"/>
          <w:sz w:val="24"/>
          <w:szCs w:val="24"/>
        </w:rPr>
      </w:pPr>
      <w:r>
        <w:rPr>
          <w:rFonts w:ascii="Arial" w:hAnsi="Arial" w:cs="Arial"/>
          <w:sz w:val="24"/>
          <w:szCs w:val="24"/>
        </w:rPr>
        <w:t xml:space="preserve">Verander alle </w:t>
      </w:r>
      <w:proofErr w:type="spellStart"/>
      <w:r>
        <w:rPr>
          <w:rFonts w:ascii="Arial" w:hAnsi="Arial" w:cs="Arial"/>
          <w:sz w:val="24"/>
          <w:szCs w:val="24"/>
        </w:rPr>
        <w:t>taakmodi</w:t>
      </w:r>
      <w:proofErr w:type="spellEnd"/>
      <w:r>
        <w:rPr>
          <w:rFonts w:ascii="Arial" w:hAnsi="Arial" w:cs="Arial"/>
          <w:sz w:val="24"/>
          <w:szCs w:val="24"/>
        </w:rPr>
        <w:t xml:space="preserve"> in Automatisch plannen door ze allemaal te selecteren in de kolom Taakmodus, met de rechtermuisknop het </w:t>
      </w:r>
      <w:proofErr w:type="spellStart"/>
      <w:r>
        <w:rPr>
          <w:rFonts w:ascii="Arial" w:hAnsi="Arial" w:cs="Arial"/>
          <w:sz w:val="24"/>
          <w:szCs w:val="24"/>
        </w:rPr>
        <w:t>snelmenu</w:t>
      </w:r>
      <w:proofErr w:type="spellEnd"/>
      <w:r>
        <w:rPr>
          <w:rFonts w:ascii="Arial" w:hAnsi="Arial" w:cs="Arial"/>
          <w:sz w:val="24"/>
          <w:szCs w:val="24"/>
        </w:rPr>
        <w:t xml:space="preserve"> te openen door op een van de geselecteerde </w:t>
      </w:r>
      <w:proofErr w:type="spellStart"/>
      <w:r>
        <w:rPr>
          <w:rFonts w:ascii="Arial" w:hAnsi="Arial" w:cs="Arial"/>
          <w:sz w:val="24"/>
          <w:szCs w:val="24"/>
        </w:rPr>
        <w:t>taakmodi</w:t>
      </w:r>
      <w:proofErr w:type="spellEnd"/>
      <w:r>
        <w:rPr>
          <w:rFonts w:ascii="Arial" w:hAnsi="Arial" w:cs="Arial"/>
          <w:sz w:val="24"/>
          <w:szCs w:val="24"/>
        </w:rPr>
        <w:t xml:space="preserve"> te rechtsklikken en vervolgens te kiezen voor Automatisch plannen. Klik ergens buiten deze kolom om de selectie op te heffen.</w:t>
      </w:r>
    </w:p>
    <w:p w:rsidR="008C5210" w:rsidRDefault="008C5210" w:rsidP="008C5210">
      <w:pPr>
        <w:pStyle w:val="Tekstzonderopmaak"/>
        <w:numPr>
          <w:ilvl w:val="0"/>
          <w:numId w:val="16"/>
        </w:numPr>
        <w:rPr>
          <w:rFonts w:ascii="Arial" w:hAnsi="Arial" w:cs="Arial"/>
          <w:sz w:val="24"/>
          <w:szCs w:val="24"/>
        </w:rPr>
      </w:pPr>
      <w:r>
        <w:rPr>
          <w:rFonts w:ascii="Arial" w:hAnsi="Arial" w:cs="Arial"/>
          <w:sz w:val="24"/>
          <w:szCs w:val="24"/>
        </w:rPr>
        <w:t xml:space="preserve">Bewonder je resultaat en bewaar het bestand als </w:t>
      </w:r>
      <w:r w:rsidRPr="00ED01E3">
        <w:rPr>
          <w:rFonts w:ascii="Arial" w:hAnsi="Arial" w:cs="Arial"/>
          <w:b/>
          <w:sz w:val="24"/>
          <w:szCs w:val="24"/>
        </w:rPr>
        <w:t>Planning</w:t>
      </w:r>
      <w:r>
        <w:rPr>
          <w:rFonts w:ascii="Arial" w:hAnsi="Arial" w:cs="Arial"/>
          <w:b/>
          <w:sz w:val="24"/>
          <w:szCs w:val="24"/>
        </w:rPr>
        <w:t>2</w:t>
      </w:r>
      <w:r>
        <w:rPr>
          <w:rFonts w:ascii="Arial" w:hAnsi="Arial" w:cs="Arial"/>
          <w:sz w:val="24"/>
          <w:szCs w:val="24"/>
        </w:rPr>
        <w:t>.</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Pr>
          <w:rFonts w:ascii="Arial" w:hAnsi="Arial" w:cs="Arial"/>
          <w:sz w:val="24"/>
          <w:szCs w:val="24"/>
        </w:rPr>
        <w:t>Je hebt nu het volgende:</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Pr>
          <w:rFonts w:ascii="Arial" w:hAnsi="Arial" w:cs="Arial"/>
          <w:noProof/>
          <w:sz w:val="24"/>
          <w:szCs w:val="24"/>
          <w:lang w:eastAsia="nl-NL"/>
        </w:rPr>
        <w:drawing>
          <wp:inline distT="0" distB="0" distL="0" distR="0" wp14:anchorId="4ED0D8A8" wp14:editId="3D147B6D">
            <wp:extent cx="5267325" cy="70485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704850"/>
                    </a:xfrm>
                    <a:prstGeom prst="rect">
                      <a:avLst/>
                    </a:prstGeom>
                    <a:noFill/>
                    <a:ln>
                      <a:noFill/>
                    </a:ln>
                  </pic:spPr>
                </pic:pic>
              </a:graphicData>
            </a:graphic>
          </wp:inline>
        </w:drawing>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6"/>
        </w:numPr>
        <w:rPr>
          <w:rFonts w:ascii="Arial" w:hAnsi="Arial" w:cs="Arial"/>
          <w:sz w:val="24"/>
          <w:szCs w:val="24"/>
        </w:rPr>
      </w:pPr>
      <w:r>
        <w:rPr>
          <w:rFonts w:ascii="Arial" w:hAnsi="Arial" w:cs="Arial"/>
          <w:sz w:val="24"/>
          <w:szCs w:val="24"/>
        </w:rPr>
        <w:t xml:space="preserve">Merk weer op dat nu in het </w:t>
      </w:r>
      <w:proofErr w:type="spellStart"/>
      <w:r>
        <w:rPr>
          <w:rFonts w:ascii="Arial" w:hAnsi="Arial" w:cs="Arial"/>
          <w:sz w:val="24"/>
          <w:szCs w:val="24"/>
        </w:rPr>
        <w:t>Gantt</w:t>
      </w:r>
      <w:proofErr w:type="spellEnd"/>
      <w:r>
        <w:rPr>
          <w:rFonts w:ascii="Arial" w:hAnsi="Arial" w:cs="Arial"/>
          <w:sz w:val="24"/>
          <w:szCs w:val="24"/>
        </w:rPr>
        <w:t>-diagram alle taken dezelfde (andere) kleur blauw hebben gekregen.</w:t>
      </w:r>
    </w:p>
    <w:p w:rsidR="008C5210" w:rsidRDefault="008C5210" w:rsidP="008C5210">
      <w:pPr>
        <w:pStyle w:val="Tekstzonderopmaak"/>
        <w:numPr>
          <w:ilvl w:val="0"/>
          <w:numId w:val="16"/>
        </w:numPr>
        <w:rPr>
          <w:rFonts w:ascii="Arial" w:hAnsi="Arial" w:cs="Arial"/>
          <w:sz w:val="24"/>
          <w:szCs w:val="24"/>
        </w:rPr>
      </w:pPr>
      <w:r>
        <w:rPr>
          <w:rFonts w:ascii="Arial" w:hAnsi="Arial" w:cs="Arial"/>
          <w:sz w:val="24"/>
          <w:szCs w:val="24"/>
        </w:rPr>
        <w:t xml:space="preserve">Merk ook op dat de einddatum van het </w:t>
      </w:r>
      <w:r w:rsidRPr="00CC4635">
        <w:rPr>
          <w:rFonts w:ascii="Arial" w:hAnsi="Arial" w:cs="Arial"/>
          <w:sz w:val="24"/>
          <w:szCs w:val="24"/>
        </w:rPr>
        <w:t>project 21-8-2013 is.</w:t>
      </w:r>
    </w:p>
    <w:p w:rsidR="008C5210" w:rsidRDefault="008C5210" w:rsidP="008C5210">
      <w:pPr>
        <w:pStyle w:val="Tekstzonderopmaak"/>
        <w:numPr>
          <w:ilvl w:val="0"/>
          <w:numId w:val="16"/>
        </w:numPr>
        <w:rPr>
          <w:rFonts w:ascii="Arial" w:hAnsi="Arial" w:cs="Arial"/>
          <w:sz w:val="24"/>
          <w:szCs w:val="24"/>
        </w:rPr>
      </w:pPr>
      <w:r w:rsidRPr="00CC4635">
        <w:rPr>
          <w:rFonts w:ascii="Arial" w:hAnsi="Arial" w:cs="Arial"/>
          <w:sz w:val="24"/>
          <w:szCs w:val="24"/>
        </w:rPr>
        <w:t xml:space="preserve">Merk ook op dat je de volgende tijdsduren hebt: </w:t>
      </w:r>
    </w:p>
    <w:p w:rsidR="008C5210" w:rsidRPr="00CC4635" w:rsidRDefault="008C5210" w:rsidP="006B4627">
      <w:pPr>
        <w:pStyle w:val="Tekstzonderopmaak"/>
        <w:ind w:left="720"/>
        <w:rPr>
          <w:rFonts w:ascii="Arial" w:hAnsi="Arial" w:cs="Arial"/>
          <w:sz w:val="24"/>
          <w:szCs w:val="24"/>
        </w:rPr>
      </w:pPr>
    </w:p>
    <w:p w:rsidR="008C5210" w:rsidRDefault="008C5210" w:rsidP="008C5210">
      <w:pPr>
        <w:pStyle w:val="Tekstzonderopmaak"/>
        <w:rPr>
          <w:rFonts w:ascii="Arial" w:hAnsi="Arial" w:cs="Arial"/>
          <w:sz w:val="24"/>
          <w:szCs w:val="24"/>
        </w:rPr>
      </w:pPr>
      <w:r>
        <w:rPr>
          <w:rFonts w:ascii="Arial" w:hAnsi="Arial" w:cs="Arial"/>
          <w:sz w:val="24"/>
          <w:szCs w:val="24"/>
        </w:rPr>
        <w:lastRenderedPageBreak/>
        <w:t xml:space="preserve">                 </w:t>
      </w:r>
      <w:r>
        <w:rPr>
          <w:rFonts w:ascii="Arial" w:hAnsi="Arial" w:cs="Arial"/>
          <w:noProof/>
          <w:sz w:val="24"/>
          <w:szCs w:val="24"/>
          <w:lang w:eastAsia="nl-NL"/>
        </w:rPr>
        <w:drawing>
          <wp:inline distT="0" distB="0" distL="0" distR="0" wp14:anchorId="47BABE20" wp14:editId="621CBC2C">
            <wp:extent cx="1609725" cy="139065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9725" cy="1390650"/>
                    </a:xfrm>
                    <a:prstGeom prst="rect">
                      <a:avLst/>
                    </a:prstGeom>
                    <a:noFill/>
                    <a:ln>
                      <a:noFill/>
                    </a:ln>
                  </pic:spPr>
                </pic:pic>
              </a:graphicData>
            </a:graphic>
          </wp:inline>
        </w:drawing>
      </w:r>
    </w:p>
    <w:p w:rsidR="008C5210" w:rsidRPr="00D951EB" w:rsidRDefault="008C5210" w:rsidP="008C5210">
      <w:pPr>
        <w:pStyle w:val="Tekstzonderopmaak"/>
        <w:ind w:left="720"/>
        <w:rPr>
          <w:rFonts w:ascii="Arial" w:hAnsi="Arial" w:cs="Arial"/>
          <w:sz w:val="24"/>
          <w:szCs w:val="24"/>
        </w:rPr>
      </w:pP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r w:rsidRPr="00136A6F">
        <w:rPr>
          <w:rFonts w:ascii="Arial" w:hAnsi="Arial" w:cs="Arial"/>
          <w:sz w:val="24"/>
          <w:szCs w:val="24"/>
        </w:rPr>
        <w:cr/>
      </w:r>
      <w:r w:rsidRPr="00B3492C">
        <w:rPr>
          <w:rFonts w:ascii="Arial" w:hAnsi="Arial" w:cs="Arial"/>
          <w:b/>
          <w:sz w:val="24"/>
          <w:szCs w:val="24"/>
        </w:rPr>
        <w:t xml:space="preserve">Overzichtstaken en </w:t>
      </w:r>
      <w:proofErr w:type="spellStart"/>
      <w:r w:rsidRPr="00B3492C">
        <w:rPr>
          <w:rFonts w:ascii="Arial" w:hAnsi="Arial" w:cs="Arial"/>
          <w:b/>
          <w:sz w:val="24"/>
          <w:szCs w:val="24"/>
        </w:rPr>
        <w:t>subtaken</w:t>
      </w:r>
      <w:proofErr w:type="spellEnd"/>
      <w:r w:rsidRPr="00B3492C">
        <w:rPr>
          <w:rFonts w:ascii="Arial" w:hAnsi="Arial" w:cs="Arial"/>
          <w:b/>
          <w:sz w:val="24"/>
          <w:szCs w:val="24"/>
        </w:rPr>
        <w:cr/>
      </w:r>
      <w:r w:rsidRPr="00B3492C">
        <w:rPr>
          <w:rFonts w:ascii="Arial" w:hAnsi="Arial" w:cs="Arial"/>
          <w:b/>
          <w:sz w:val="24"/>
          <w:szCs w:val="24"/>
        </w:rPr>
        <w:cr/>
      </w:r>
      <w:r>
        <w:rPr>
          <w:rFonts w:ascii="Arial" w:hAnsi="Arial" w:cs="Arial"/>
          <w:sz w:val="24"/>
          <w:szCs w:val="24"/>
        </w:rPr>
        <w:t xml:space="preserve">De hoofdtaken </w:t>
      </w:r>
      <w:r w:rsidRPr="00136A6F">
        <w:rPr>
          <w:rFonts w:ascii="Arial" w:hAnsi="Arial" w:cs="Arial"/>
          <w:sz w:val="24"/>
          <w:szCs w:val="24"/>
        </w:rPr>
        <w:t xml:space="preserve">zijn nu gepland. Per hoofdtaak worden vervolgens de </w:t>
      </w:r>
      <w:proofErr w:type="spellStart"/>
      <w:r w:rsidRPr="00136A6F">
        <w:rPr>
          <w:rFonts w:ascii="Arial" w:hAnsi="Arial" w:cs="Arial"/>
          <w:sz w:val="24"/>
          <w:szCs w:val="24"/>
        </w:rPr>
        <w:t>subtaken</w:t>
      </w:r>
      <w:proofErr w:type="spellEnd"/>
      <w:r w:rsidRPr="00136A6F">
        <w:rPr>
          <w:rFonts w:ascii="Arial" w:hAnsi="Arial" w:cs="Arial"/>
          <w:sz w:val="24"/>
          <w:szCs w:val="24"/>
        </w:rPr>
        <w:t xml:space="preserve"> uitgewerkt. De eerste </w:t>
      </w:r>
      <w:proofErr w:type="spellStart"/>
      <w:r w:rsidRPr="00136A6F">
        <w:rPr>
          <w:rFonts w:ascii="Arial" w:hAnsi="Arial" w:cs="Arial"/>
          <w:sz w:val="24"/>
          <w:szCs w:val="24"/>
        </w:rPr>
        <w:t>subtaak</w:t>
      </w:r>
      <w:proofErr w:type="spellEnd"/>
      <w:r w:rsidRPr="00136A6F">
        <w:rPr>
          <w:rFonts w:ascii="Arial" w:hAnsi="Arial" w:cs="Arial"/>
          <w:sz w:val="24"/>
          <w:szCs w:val="24"/>
        </w:rPr>
        <w:t xml:space="preserve"> die wordt toegevoegd valt onder de hoofdtaak Tekst schrijven.</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 xml:space="preserve">Selecteer daarvoor de taak die eronder staat, </w:t>
      </w:r>
      <w:r w:rsidRPr="00EB7269">
        <w:rPr>
          <w:rFonts w:ascii="Arial" w:hAnsi="Arial" w:cs="Arial"/>
          <w:i/>
          <w:sz w:val="24"/>
          <w:szCs w:val="24"/>
        </w:rPr>
        <w:t>Muziek</w:t>
      </w:r>
      <w:r>
        <w:rPr>
          <w:rFonts w:ascii="Arial" w:hAnsi="Arial" w:cs="Arial"/>
          <w:sz w:val="24"/>
          <w:szCs w:val="24"/>
        </w:rPr>
        <w:t xml:space="preserve"> </w:t>
      </w:r>
      <w:r w:rsidRPr="00EB7269">
        <w:rPr>
          <w:rFonts w:ascii="Arial" w:hAnsi="Arial" w:cs="Arial"/>
          <w:i/>
          <w:sz w:val="24"/>
          <w:szCs w:val="24"/>
        </w:rPr>
        <w:t>componeren</w:t>
      </w:r>
      <w:r>
        <w:rPr>
          <w:rFonts w:ascii="Arial" w:hAnsi="Arial" w:cs="Arial"/>
          <w:sz w:val="24"/>
          <w:szCs w:val="24"/>
        </w:rPr>
        <w:t>,</w:t>
      </w:r>
      <w:r w:rsidRPr="00136A6F">
        <w:rPr>
          <w:rFonts w:ascii="Arial" w:hAnsi="Arial" w:cs="Arial"/>
          <w:sz w:val="24"/>
          <w:szCs w:val="24"/>
        </w:rPr>
        <w:t xml:space="preserve"> </w:t>
      </w:r>
      <w:r>
        <w:rPr>
          <w:rFonts w:ascii="Arial" w:hAnsi="Arial" w:cs="Arial"/>
          <w:sz w:val="24"/>
          <w:szCs w:val="24"/>
        </w:rPr>
        <w:t>door op het rijnummer te klikken.</w:t>
      </w:r>
    </w:p>
    <w:p w:rsidR="008C5210" w:rsidRPr="00136A6F" w:rsidRDefault="008C5210" w:rsidP="008C5210">
      <w:pPr>
        <w:pStyle w:val="Tekstzonderopmaak"/>
        <w:numPr>
          <w:ilvl w:val="0"/>
          <w:numId w:val="16"/>
        </w:numPr>
        <w:rPr>
          <w:rFonts w:ascii="Arial" w:hAnsi="Arial" w:cs="Arial"/>
          <w:sz w:val="24"/>
          <w:szCs w:val="24"/>
        </w:rPr>
      </w:pPr>
      <w:r>
        <w:rPr>
          <w:rFonts w:ascii="Arial" w:hAnsi="Arial" w:cs="Arial"/>
          <w:sz w:val="24"/>
          <w:szCs w:val="24"/>
        </w:rPr>
        <w:t xml:space="preserve">Rechtsklik </w:t>
      </w:r>
      <w:r w:rsidRPr="00136A6F">
        <w:rPr>
          <w:rFonts w:ascii="Arial" w:hAnsi="Arial" w:cs="Arial"/>
          <w:sz w:val="24"/>
          <w:szCs w:val="24"/>
        </w:rPr>
        <w:t xml:space="preserve">en </w:t>
      </w:r>
      <w:r>
        <w:rPr>
          <w:rFonts w:ascii="Arial" w:hAnsi="Arial" w:cs="Arial"/>
          <w:sz w:val="24"/>
          <w:szCs w:val="24"/>
        </w:rPr>
        <w:t>kies voor Taak invoegen</w:t>
      </w:r>
      <w:r w:rsidRPr="00136A6F">
        <w:rPr>
          <w:rFonts w:ascii="Arial" w:hAnsi="Arial" w:cs="Arial"/>
          <w:sz w:val="24"/>
          <w:szCs w:val="24"/>
        </w:rPr>
        <w:t xml:space="preserve">. </w:t>
      </w:r>
    </w:p>
    <w:p w:rsidR="008C5210" w:rsidRDefault="008C5210" w:rsidP="008C5210">
      <w:pPr>
        <w:pStyle w:val="Tekstzonderopmaak"/>
        <w:numPr>
          <w:ilvl w:val="0"/>
          <w:numId w:val="16"/>
        </w:numPr>
        <w:rPr>
          <w:rFonts w:ascii="Arial" w:hAnsi="Arial" w:cs="Arial"/>
          <w:sz w:val="24"/>
          <w:szCs w:val="24"/>
        </w:rPr>
      </w:pPr>
      <w:r w:rsidRPr="00136A6F">
        <w:rPr>
          <w:rFonts w:ascii="Arial" w:hAnsi="Arial" w:cs="Arial"/>
          <w:sz w:val="24"/>
          <w:szCs w:val="24"/>
        </w:rPr>
        <w:t xml:space="preserve">Typ in de kolom </w:t>
      </w:r>
      <w:proofErr w:type="spellStart"/>
      <w:r w:rsidRPr="00136A6F">
        <w:rPr>
          <w:rFonts w:ascii="Arial" w:hAnsi="Arial" w:cs="Arial"/>
          <w:sz w:val="24"/>
          <w:szCs w:val="24"/>
        </w:rPr>
        <w:t>Taaknaam</w:t>
      </w:r>
      <w:proofErr w:type="spellEnd"/>
      <w:r w:rsidRPr="00136A6F">
        <w:rPr>
          <w:rFonts w:ascii="Arial" w:hAnsi="Arial" w:cs="Arial"/>
          <w:sz w:val="24"/>
          <w:szCs w:val="24"/>
        </w:rPr>
        <w:t xml:space="preserve"> de tekst </w:t>
      </w:r>
      <w:r w:rsidRPr="00886D9B">
        <w:rPr>
          <w:rFonts w:ascii="Arial" w:hAnsi="Arial" w:cs="Arial"/>
          <w:i/>
          <w:sz w:val="24"/>
          <w:szCs w:val="24"/>
        </w:rPr>
        <w:t>Ruwe</w:t>
      </w:r>
      <w:r w:rsidRPr="00136A6F">
        <w:rPr>
          <w:rFonts w:ascii="Arial" w:hAnsi="Arial" w:cs="Arial"/>
          <w:sz w:val="24"/>
          <w:szCs w:val="24"/>
        </w:rPr>
        <w:t xml:space="preserve"> </w:t>
      </w:r>
      <w:r w:rsidRPr="00886D9B">
        <w:rPr>
          <w:rFonts w:ascii="Arial" w:hAnsi="Arial" w:cs="Arial"/>
          <w:i/>
          <w:sz w:val="24"/>
          <w:szCs w:val="24"/>
        </w:rPr>
        <w:t>verhaallijn</w:t>
      </w:r>
      <w:r w:rsidRPr="00136A6F">
        <w:rPr>
          <w:rFonts w:ascii="Arial" w:hAnsi="Arial" w:cs="Arial"/>
          <w:sz w:val="24"/>
          <w:szCs w:val="24"/>
        </w:rPr>
        <w:t xml:space="preserve"> schrijven. </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sidRPr="00136A6F">
        <w:rPr>
          <w:rFonts w:ascii="Arial" w:hAnsi="Arial" w:cs="Arial"/>
          <w:sz w:val="24"/>
          <w:szCs w:val="24"/>
        </w:rPr>
        <w:t>De taak wordt toegevoegd als een hoofdtaak, maar door</w:t>
      </w:r>
      <w:r w:rsidR="000F09B2">
        <w:rPr>
          <w:rFonts w:ascii="Arial" w:hAnsi="Arial" w:cs="Arial"/>
          <w:sz w:val="24"/>
          <w:szCs w:val="24"/>
        </w:rPr>
        <w:t xml:space="preserve"> deze taak te selecteren en vervolgens </w:t>
      </w:r>
      <w:r w:rsidRPr="00136A6F">
        <w:rPr>
          <w:rFonts w:ascii="Arial" w:hAnsi="Arial" w:cs="Arial"/>
          <w:sz w:val="24"/>
          <w:szCs w:val="24"/>
        </w:rPr>
        <w:t xml:space="preserve">op de knop </w:t>
      </w:r>
      <w:r>
        <w:rPr>
          <w:rFonts w:ascii="Arial" w:hAnsi="Arial" w:cs="Arial"/>
          <w:sz w:val="24"/>
          <w:szCs w:val="24"/>
        </w:rPr>
        <w:t>‘</w:t>
      </w:r>
      <w:r w:rsidRPr="00315485">
        <w:rPr>
          <w:rFonts w:ascii="Arial" w:hAnsi="Arial" w:cs="Arial"/>
          <w:sz w:val="24"/>
          <w:szCs w:val="24"/>
        </w:rPr>
        <w:t>Taak laten inspringen</w:t>
      </w:r>
      <w:r>
        <w:rPr>
          <w:rFonts w:ascii="Arial" w:hAnsi="Arial" w:cs="Arial"/>
          <w:sz w:val="24"/>
          <w:szCs w:val="24"/>
        </w:rPr>
        <w:t>’</w:t>
      </w:r>
      <w:r w:rsidRPr="00315485">
        <w:rPr>
          <w:rFonts w:ascii="Arial" w:hAnsi="Arial" w:cs="Arial"/>
          <w:sz w:val="24"/>
          <w:szCs w:val="24"/>
        </w:rPr>
        <w:t xml:space="preserve">  </w:t>
      </w:r>
      <w:r>
        <w:rPr>
          <w:rFonts w:ascii="Arial" w:hAnsi="Arial" w:cs="Arial"/>
          <w:noProof/>
          <w:sz w:val="24"/>
          <w:szCs w:val="24"/>
          <w:lang w:eastAsia="nl-NL"/>
        </w:rPr>
        <w:drawing>
          <wp:inline distT="0" distB="0" distL="0" distR="0" wp14:anchorId="5C028289" wp14:editId="6756A1D3">
            <wp:extent cx="238125" cy="190500"/>
            <wp:effectExtent l="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Pr>
          <w:rFonts w:ascii="Arial" w:hAnsi="Arial" w:cs="Arial"/>
          <w:sz w:val="24"/>
          <w:szCs w:val="24"/>
        </w:rPr>
        <w:t xml:space="preserve"> </w:t>
      </w:r>
      <w:r w:rsidRPr="00136A6F">
        <w:rPr>
          <w:rFonts w:ascii="Arial" w:hAnsi="Arial" w:cs="Arial"/>
          <w:sz w:val="24"/>
          <w:szCs w:val="24"/>
        </w:rPr>
        <w:t>te klikken</w:t>
      </w:r>
      <w:r>
        <w:rPr>
          <w:rFonts w:ascii="Arial" w:hAnsi="Arial" w:cs="Arial"/>
          <w:sz w:val="24"/>
          <w:szCs w:val="24"/>
        </w:rPr>
        <w:t>,</w:t>
      </w:r>
      <w:r w:rsidRPr="00136A6F">
        <w:rPr>
          <w:rFonts w:ascii="Arial" w:hAnsi="Arial" w:cs="Arial"/>
          <w:sz w:val="24"/>
          <w:szCs w:val="24"/>
        </w:rPr>
        <w:t xml:space="preserve"> wordt er een </w:t>
      </w:r>
      <w:proofErr w:type="spellStart"/>
      <w:r w:rsidRPr="00136A6F">
        <w:rPr>
          <w:rFonts w:ascii="Arial" w:hAnsi="Arial" w:cs="Arial"/>
          <w:sz w:val="24"/>
          <w:szCs w:val="24"/>
        </w:rPr>
        <w:t>subtaak</w:t>
      </w:r>
      <w:proofErr w:type="spellEnd"/>
      <w:r w:rsidRPr="00136A6F">
        <w:rPr>
          <w:rFonts w:ascii="Arial" w:hAnsi="Arial" w:cs="Arial"/>
          <w:sz w:val="24"/>
          <w:szCs w:val="24"/>
        </w:rPr>
        <w:t xml:space="preserve"> van gemaakt. </w:t>
      </w:r>
      <w:r>
        <w:rPr>
          <w:rFonts w:ascii="Arial" w:hAnsi="Arial" w:cs="Arial"/>
          <w:sz w:val="24"/>
          <w:szCs w:val="24"/>
        </w:rPr>
        <w:t xml:space="preserve">(Knop is te vinden onder het tabblad Taak.) </w:t>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6"/>
        </w:numPr>
        <w:rPr>
          <w:rFonts w:ascii="Arial" w:hAnsi="Arial" w:cs="Arial"/>
          <w:sz w:val="24"/>
          <w:szCs w:val="24"/>
        </w:rPr>
      </w:pPr>
      <w:r w:rsidRPr="00A22E7A">
        <w:rPr>
          <w:rFonts w:ascii="Arial" w:hAnsi="Arial" w:cs="Arial"/>
          <w:sz w:val="24"/>
          <w:szCs w:val="24"/>
        </w:rPr>
        <w:t xml:space="preserve">Doe dit, dus klik op de knop Taak laten inspringen. </w:t>
      </w:r>
    </w:p>
    <w:p w:rsidR="008C5210" w:rsidRPr="00A22E7A" w:rsidRDefault="008C5210" w:rsidP="008C5210">
      <w:pPr>
        <w:pStyle w:val="Tekstzonderopmaak"/>
        <w:ind w:left="720"/>
        <w:rPr>
          <w:rFonts w:ascii="Arial" w:hAnsi="Arial" w:cs="Arial"/>
          <w:sz w:val="24"/>
          <w:szCs w:val="24"/>
        </w:rPr>
      </w:pPr>
    </w:p>
    <w:p w:rsidR="008C5210" w:rsidRPr="00136A6F" w:rsidRDefault="008C5210" w:rsidP="008C5210">
      <w:pPr>
        <w:pStyle w:val="Tekstzonderopmaak"/>
        <w:rPr>
          <w:rFonts w:ascii="Arial" w:hAnsi="Arial" w:cs="Arial"/>
          <w:sz w:val="24"/>
          <w:szCs w:val="24"/>
        </w:rPr>
      </w:pPr>
      <w:r>
        <w:rPr>
          <w:rFonts w:ascii="Arial" w:hAnsi="Arial" w:cs="Arial"/>
          <w:sz w:val="24"/>
          <w:szCs w:val="24"/>
        </w:rPr>
        <w:t xml:space="preserve">Je </w:t>
      </w:r>
      <w:r w:rsidR="000F09B2">
        <w:rPr>
          <w:rFonts w:ascii="Arial" w:hAnsi="Arial" w:cs="Arial"/>
          <w:sz w:val="24"/>
          <w:szCs w:val="24"/>
        </w:rPr>
        <w:t xml:space="preserve">herkent de </w:t>
      </w:r>
      <w:proofErr w:type="spellStart"/>
      <w:r w:rsidR="000F09B2">
        <w:rPr>
          <w:rFonts w:ascii="Arial" w:hAnsi="Arial" w:cs="Arial"/>
          <w:sz w:val="24"/>
          <w:szCs w:val="24"/>
        </w:rPr>
        <w:t>subtaak</w:t>
      </w:r>
      <w:proofErr w:type="spellEnd"/>
      <w:r w:rsidR="000F09B2">
        <w:rPr>
          <w:rFonts w:ascii="Arial" w:hAnsi="Arial" w:cs="Arial"/>
          <w:sz w:val="24"/>
          <w:szCs w:val="24"/>
        </w:rPr>
        <w:t xml:space="preserve"> aan de </w:t>
      </w:r>
      <w:proofErr w:type="spellStart"/>
      <w:r w:rsidR="000F09B2">
        <w:rPr>
          <w:rFonts w:ascii="Arial" w:hAnsi="Arial" w:cs="Arial"/>
          <w:sz w:val="24"/>
          <w:szCs w:val="24"/>
        </w:rPr>
        <w:t>inspri</w:t>
      </w:r>
      <w:r w:rsidRPr="00136A6F">
        <w:rPr>
          <w:rFonts w:ascii="Arial" w:hAnsi="Arial" w:cs="Arial"/>
          <w:sz w:val="24"/>
          <w:szCs w:val="24"/>
        </w:rPr>
        <w:t>ng</w:t>
      </w:r>
      <w:r w:rsidR="000F09B2">
        <w:rPr>
          <w:rFonts w:ascii="Arial" w:hAnsi="Arial" w:cs="Arial"/>
          <w:sz w:val="24"/>
          <w:szCs w:val="24"/>
        </w:rPr>
        <w:t>ing</w:t>
      </w:r>
      <w:proofErr w:type="spellEnd"/>
      <w:r w:rsidRPr="00136A6F">
        <w:rPr>
          <w:rFonts w:ascii="Arial" w:hAnsi="Arial" w:cs="Arial"/>
          <w:sz w:val="24"/>
          <w:szCs w:val="24"/>
        </w:rPr>
        <w:t xml:space="preserve"> naar rechts. Er gebeurt nu een aantal dingen tegelijk:</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ind w:left="567" w:hanging="141"/>
        <w:rPr>
          <w:rFonts w:ascii="Arial" w:hAnsi="Arial" w:cs="Arial"/>
          <w:sz w:val="24"/>
          <w:szCs w:val="24"/>
        </w:rPr>
      </w:pPr>
      <w:r w:rsidRPr="00136A6F">
        <w:rPr>
          <w:rFonts w:ascii="Arial" w:hAnsi="Arial" w:cs="Arial"/>
          <w:sz w:val="24"/>
          <w:szCs w:val="24"/>
        </w:rPr>
        <w:t xml:space="preserve">* De taak </w:t>
      </w:r>
      <w:r w:rsidRPr="00FA59D1">
        <w:rPr>
          <w:rFonts w:ascii="Arial" w:hAnsi="Arial" w:cs="Arial"/>
          <w:i/>
          <w:sz w:val="24"/>
          <w:szCs w:val="24"/>
        </w:rPr>
        <w:t>Tekst</w:t>
      </w:r>
      <w:r w:rsidRPr="00136A6F">
        <w:rPr>
          <w:rFonts w:ascii="Arial" w:hAnsi="Arial" w:cs="Arial"/>
          <w:sz w:val="24"/>
          <w:szCs w:val="24"/>
        </w:rPr>
        <w:t xml:space="preserve"> </w:t>
      </w:r>
      <w:r w:rsidRPr="00FA59D1">
        <w:rPr>
          <w:rFonts w:ascii="Arial" w:hAnsi="Arial" w:cs="Arial"/>
          <w:i/>
          <w:sz w:val="24"/>
          <w:szCs w:val="24"/>
        </w:rPr>
        <w:t>schrijven</w:t>
      </w:r>
      <w:r w:rsidRPr="00136A6F">
        <w:rPr>
          <w:rFonts w:ascii="Arial" w:hAnsi="Arial" w:cs="Arial"/>
          <w:sz w:val="24"/>
          <w:szCs w:val="24"/>
        </w:rPr>
        <w:t xml:space="preserve"> wordt gebombardeerd tot hoofdtaak en daardoor vet gezet. </w:t>
      </w:r>
    </w:p>
    <w:p w:rsidR="008C5210" w:rsidRPr="00136A6F" w:rsidRDefault="008C5210" w:rsidP="008C5210">
      <w:pPr>
        <w:pStyle w:val="Tekstzonderopmaak"/>
        <w:ind w:left="567" w:hanging="141"/>
        <w:rPr>
          <w:rFonts w:ascii="Arial" w:hAnsi="Arial" w:cs="Arial"/>
          <w:sz w:val="24"/>
          <w:szCs w:val="24"/>
        </w:rPr>
      </w:pPr>
      <w:r w:rsidRPr="00136A6F">
        <w:rPr>
          <w:rFonts w:ascii="Arial" w:hAnsi="Arial" w:cs="Arial"/>
          <w:sz w:val="24"/>
          <w:szCs w:val="24"/>
        </w:rPr>
        <w:t xml:space="preserve">* Vóór de taak verschijnt een knopje met een minteken erin, waarmee de taak kan worden dichtgeklapt. </w:t>
      </w:r>
    </w:p>
    <w:p w:rsidR="008C5210" w:rsidRPr="00136A6F" w:rsidRDefault="008C5210" w:rsidP="008C5210">
      <w:pPr>
        <w:pStyle w:val="Tekstzonderopmaak"/>
        <w:ind w:left="567" w:hanging="141"/>
        <w:rPr>
          <w:rFonts w:ascii="Arial" w:hAnsi="Arial" w:cs="Arial"/>
          <w:sz w:val="24"/>
          <w:szCs w:val="24"/>
        </w:rPr>
      </w:pPr>
      <w:r w:rsidRPr="00136A6F">
        <w:rPr>
          <w:rFonts w:ascii="Arial" w:hAnsi="Arial" w:cs="Arial"/>
          <w:sz w:val="24"/>
          <w:szCs w:val="24"/>
        </w:rPr>
        <w:t>* Is de taak dichtgeklapt, dan staat er een plusteken in het knopje voor de taak en daarmee kun</w:t>
      </w:r>
      <w:r>
        <w:rPr>
          <w:rFonts w:ascii="Arial" w:hAnsi="Arial" w:cs="Arial"/>
          <w:sz w:val="24"/>
          <w:szCs w:val="24"/>
        </w:rPr>
        <w:t xml:space="preserve"> je</w:t>
      </w:r>
      <w:r w:rsidRPr="00136A6F">
        <w:rPr>
          <w:rFonts w:ascii="Arial" w:hAnsi="Arial" w:cs="Arial"/>
          <w:sz w:val="24"/>
          <w:szCs w:val="24"/>
        </w:rPr>
        <w:t xml:space="preserve"> de taak weer openklappen. </w:t>
      </w:r>
    </w:p>
    <w:p w:rsidR="008C5210" w:rsidRPr="00136A6F" w:rsidRDefault="008C5210" w:rsidP="008C5210">
      <w:pPr>
        <w:pStyle w:val="Tekstzonderopmaak"/>
        <w:ind w:left="567" w:hanging="141"/>
        <w:rPr>
          <w:rFonts w:ascii="Arial" w:hAnsi="Arial" w:cs="Arial"/>
          <w:sz w:val="24"/>
          <w:szCs w:val="24"/>
        </w:rPr>
      </w:pPr>
      <w:r w:rsidRPr="00136A6F">
        <w:rPr>
          <w:rFonts w:ascii="Arial" w:hAnsi="Arial" w:cs="Arial"/>
          <w:sz w:val="24"/>
          <w:szCs w:val="24"/>
        </w:rPr>
        <w:t xml:space="preserve">* </w:t>
      </w:r>
      <w:r w:rsidR="00204DC4">
        <w:rPr>
          <w:rFonts w:ascii="Arial" w:hAnsi="Arial" w:cs="Arial"/>
          <w:sz w:val="24"/>
          <w:szCs w:val="24"/>
        </w:rPr>
        <w:t>D</w:t>
      </w:r>
      <w:r w:rsidRPr="00136A6F">
        <w:rPr>
          <w:rFonts w:ascii="Arial" w:hAnsi="Arial" w:cs="Arial"/>
          <w:sz w:val="24"/>
          <w:szCs w:val="24"/>
        </w:rPr>
        <w:t xml:space="preserve">e tijdsduur van de hoofdtaak Tekst schrijven </w:t>
      </w:r>
      <w:r w:rsidR="00204DC4">
        <w:rPr>
          <w:rFonts w:ascii="Arial" w:hAnsi="Arial" w:cs="Arial"/>
          <w:sz w:val="24"/>
          <w:szCs w:val="24"/>
        </w:rPr>
        <w:t>is een berekende tijdsduur</w:t>
      </w:r>
      <w:r w:rsidRPr="00136A6F">
        <w:rPr>
          <w:rFonts w:ascii="Arial" w:hAnsi="Arial" w:cs="Arial"/>
          <w:sz w:val="24"/>
          <w:szCs w:val="24"/>
        </w:rPr>
        <w:t xml:space="preserve">, die niet kan worden gewijzigd. Hij is berekend aan de hand van de tijdsduur van de </w:t>
      </w:r>
      <w:proofErr w:type="spellStart"/>
      <w:r w:rsidRPr="00136A6F">
        <w:rPr>
          <w:rFonts w:ascii="Arial" w:hAnsi="Arial" w:cs="Arial"/>
          <w:sz w:val="24"/>
          <w:szCs w:val="24"/>
        </w:rPr>
        <w:t>subtaak</w:t>
      </w:r>
      <w:proofErr w:type="spellEnd"/>
      <w:r w:rsidRPr="00136A6F">
        <w:rPr>
          <w:rFonts w:ascii="Arial" w:hAnsi="Arial" w:cs="Arial"/>
          <w:sz w:val="24"/>
          <w:szCs w:val="24"/>
        </w:rPr>
        <w:t xml:space="preserve"> of -taken van </w:t>
      </w:r>
      <w:r w:rsidRPr="00CD262B">
        <w:rPr>
          <w:rFonts w:ascii="Arial" w:hAnsi="Arial" w:cs="Arial"/>
          <w:i/>
          <w:sz w:val="24"/>
          <w:szCs w:val="24"/>
        </w:rPr>
        <w:t>Tekst</w:t>
      </w:r>
      <w:r w:rsidRPr="00136A6F">
        <w:rPr>
          <w:rFonts w:ascii="Arial" w:hAnsi="Arial" w:cs="Arial"/>
          <w:sz w:val="24"/>
          <w:szCs w:val="24"/>
        </w:rPr>
        <w:t xml:space="preserve"> </w:t>
      </w:r>
      <w:r w:rsidRPr="00CD262B">
        <w:rPr>
          <w:rFonts w:ascii="Arial" w:hAnsi="Arial" w:cs="Arial"/>
          <w:i/>
          <w:sz w:val="24"/>
          <w:szCs w:val="24"/>
        </w:rPr>
        <w:t>schrijven</w:t>
      </w:r>
      <w:r w:rsidRPr="00136A6F">
        <w:rPr>
          <w:rFonts w:ascii="Arial" w:hAnsi="Arial" w:cs="Arial"/>
          <w:sz w:val="24"/>
          <w:szCs w:val="24"/>
        </w:rPr>
        <w:t xml:space="preserve">. </w:t>
      </w:r>
      <w:r>
        <w:rPr>
          <w:rFonts w:ascii="Arial" w:hAnsi="Arial" w:cs="Arial"/>
          <w:sz w:val="24"/>
          <w:szCs w:val="24"/>
        </w:rPr>
        <w:t>Die is hier nog niet ingevuld en MS-Project vraagt zich dan af of het 1 dag is.</w:t>
      </w:r>
      <w:r w:rsidR="00204DC4">
        <w:rPr>
          <w:rFonts w:ascii="Arial" w:hAnsi="Arial" w:cs="Arial"/>
          <w:sz w:val="24"/>
          <w:szCs w:val="24"/>
        </w:rPr>
        <w:t xml:space="preserve"> (In ons geval 0,94 dagen.)</w:t>
      </w:r>
    </w:p>
    <w:p w:rsidR="008C5210" w:rsidRPr="002D2EBF" w:rsidRDefault="008C5210" w:rsidP="008C5210">
      <w:pPr>
        <w:pStyle w:val="Tekstzonderopmaak"/>
        <w:ind w:left="567" w:hanging="141"/>
        <w:rPr>
          <w:rFonts w:ascii="Arial" w:hAnsi="Arial" w:cs="Arial"/>
          <w:i/>
          <w:sz w:val="24"/>
          <w:szCs w:val="24"/>
        </w:rPr>
      </w:pPr>
      <w:r w:rsidRPr="00136A6F">
        <w:rPr>
          <w:rFonts w:ascii="Arial" w:hAnsi="Arial" w:cs="Arial"/>
          <w:sz w:val="24"/>
          <w:szCs w:val="24"/>
        </w:rPr>
        <w:t xml:space="preserve">* De blauwe balk van </w:t>
      </w:r>
      <w:r w:rsidRPr="00CD262B">
        <w:rPr>
          <w:rFonts w:ascii="Arial" w:hAnsi="Arial" w:cs="Arial"/>
          <w:i/>
          <w:sz w:val="24"/>
          <w:szCs w:val="24"/>
        </w:rPr>
        <w:t>Tekst</w:t>
      </w:r>
      <w:r w:rsidRPr="00136A6F">
        <w:rPr>
          <w:rFonts w:ascii="Arial" w:hAnsi="Arial" w:cs="Arial"/>
          <w:sz w:val="24"/>
          <w:szCs w:val="24"/>
        </w:rPr>
        <w:t xml:space="preserve"> </w:t>
      </w:r>
      <w:r w:rsidRPr="00CD262B">
        <w:rPr>
          <w:rFonts w:ascii="Arial" w:hAnsi="Arial" w:cs="Arial"/>
          <w:i/>
          <w:sz w:val="24"/>
          <w:szCs w:val="24"/>
        </w:rPr>
        <w:t>schrijven</w:t>
      </w:r>
      <w:r w:rsidRPr="00136A6F">
        <w:rPr>
          <w:rFonts w:ascii="Arial" w:hAnsi="Arial" w:cs="Arial"/>
          <w:sz w:val="24"/>
          <w:szCs w:val="24"/>
        </w:rPr>
        <w:t xml:space="preserve"> is vervangen door een zwarte en geeft aan dat deze taak een overzichtstaak is. Om van een </w:t>
      </w:r>
      <w:proofErr w:type="spellStart"/>
      <w:r w:rsidRPr="00136A6F">
        <w:rPr>
          <w:rFonts w:ascii="Arial" w:hAnsi="Arial" w:cs="Arial"/>
          <w:sz w:val="24"/>
          <w:szCs w:val="24"/>
        </w:rPr>
        <w:t>subtaak</w:t>
      </w:r>
      <w:proofErr w:type="spellEnd"/>
      <w:r w:rsidRPr="00136A6F">
        <w:rPr>
          <w:rFonts w:ascii="Arial" w:hAnsi="Arial" w:cs="Arial"/>
          <w:sz w:val="24"/>
          <w:szCs w:val="24"/>
        </w:rPr>
        <w:t xml:space="preserve"> een hoofdtaak te maken selecteer</w:t>
      </w:r>
      <w:r>
        <w:rPr>
          <w:rFonts w:ascii="Arial" w:hAnsi="Arial" w:cs="Arial"/>
          <w:sz w:val="24"/>
          <w:szCs w:val="24"/>
        </w:rPr>
        <w:t xml:space="preserve"> je</w:t>
      </w:r>
      <w:r w:rsidRPr="00136A6F">
        <w:rPr>
          <w:rFonts w:ascii="Arial" w:hAnsi="Arial" w:cs="Arial"/>
          <w:sz w:val="24"/>
          <w:szCs w:val="24"/>
        </w:rPr>
        <w:t xml:space="preserve"> de taak die </w:t>
      </w:r>
      <w:r>
        <w:rPr>
          <w:rFonts w:ascii="Arial" w:hAnsi="Arial" w:cs="Arial"/>
          <w:sz w:val="24"/>
          <w:szCs w:val="24"/>
        </w:rPr>
        <w:t>je</w:t>
      </w:r>
      <w:r w:rsidRPr="00136A6F">
        <w:rPr>
          <w:rFonts w:ascii="Arial" w:hAnsi="Arial" w:cs="Arial"/>
          <w:sz w:val="24"/>
          <w:szCs w:val="24"/>
        </w:rPr>
        <w:t xml:space="preserve"> wilt promoten en klikt op de knop </w:t>
      </w:r>
      <w:r>
        <w:rPr>
          <w:rFonts w:ascii="Arial" w:hAnsi="Arial" w:cs="Arial"/>
          <w:sz w:val="24"/>
          <w:szCs w:val="24"/>
        </w:rPr>
        <w:t>‘</w:t>
      </w:r>
      <w:proofErr w:type="spellStart"/>
      <w:r w:rsidRPr="00315485">
        <w:rPr>
          <w:rFonts w:ascii="Arial" w:hAnsi="Arial" w:cs="Arial"/>
          <w:sz w:val="24"/>
          <w:szCs w:val="24"/>
        </w:rPr>
        <w:t>Inspringing</w:t>
      </w:r>
      <w:proofErr w:type="spellEnd"/>
      <w:r w:rsidRPr="00315485">
        <w:rPr>
          <w:rFonts w:ascii="Arial" w:hAnsi="Arial" w:cs="Arial"/>
          <w:sz w:val="24"/>
          <w:szCs w:val="24"/>
        </w:rPr>
        <w:t xml:space="preserve"> verkleinen</w:t>
      </w:r>
      <w:r>
        <w:rPr>
          <w:rFonts w:ascii="Arial" w:hAnsi="Arial" w:cs="Arial"/>
          <w:sz w:val="24"/>
          <w:szCs w:val="24"/>
        </w:rPr>
        <w:t>’</w:t>
      </w:r>
      <w:r w:rsidRPr="002D2EBF">
        <w:rPr>
          <w:rFonts w:ascii="Arial" w:hAnsi="Arial" w:cs="Arial"/>
          <w:i/>
          <w:sz w:val="24"/>
          <w:szCs w:val="24"/>
        </w:rPr>
        <w:t>.</w:t>
      </w:r>
    </w:p>
    <w:p w:rsidR="008C5210"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rPr>
          <w:rFonts w:ascii="Arial" w:hAnsi="Arial" w:cs="Arial"/>
          <w:sz w:val="24"/>
          <w:szCs w:val="24"/>
        </w:rPr>
      </w:pPr>
      <w:r>
        <w:rPr>
          <w:rFonts w:ascii="Arial" w:hAnsi="Arial" w:cs="Arial"/>
          <w:sz w:val="24"/>
          <w:szCs w:val="24"/>
        </w:rPr>
        <w:lastRenderedPageBreak/>
        <w:t xml:space="preserve">We gaan er vanuit dat de taak </w:t>
      </w:r>
      <w:r w:rsidRPr="00882D07">
        <w:rPr>
          <w:rFonts w:ascii="Arial" w:hAnsi="Arial" w:cs="Arial"/>
          <w:i/>
          <w:sz w:val="24"/>
          <w:szCs w:val="24"/>
        </w:rPr>
        <w:t>Ruwe</w:t>
      </w:r>
      <w:r w:rsidRPr="00136A6F">
        <w:rPr>
          <w:rFonts w:ascii="Arial" w:hAnsi="Arial" w:cs="Arial"/>
          <w:sz w:val="24"/>
          <w:szCs w:val="24"/>
        </w:rPr>
        <w:t xml:space="preserve"> </w:t>
      </w:r>
      <w:r w:rsidRPr="00882D07">
        <w:rPr>
          <w:rFonts w:ascii="Arial" w:hAnsi="Arial" w:cs="Arial"/>
          <w:i/>
          <w:sz w:val="24"/>
          <w:szCs w:val="24"/>
        </w:rPr>
        <w:t>verhaallijn</w:t>
      </w:r>
      <w:r>
        <w:rPr>
          <w:rFonts w:ascii="Arial" w:hAnsi="Arial" w:cs="Arial"/>
          <w:sz w:val="24"/>
          <w:szCs w:val="24"/>
        </w:rPr>
        <w:t xml:space="preserve"> </w:t>
      </w:r>
      <w:r w:rsidRPr="00882D07">
        <w:rPr>
          <w:rFonts w:ascii="Arial" w:hAnsi="Arial" w:cs="Arial"/>
          <w:i/>
          <w:sz w:val="24"/>
          <w:szCs w:val="24"/>
        </w:rPr>
        <w:t>schrijven</w:t>
      </w:r>
      <w:r>
        <w:rPr>
          <w:rFonts w:ascii="Arial" w:hAnsi="Arial" w:cs="Arial"/>
          <w:sz w:val="24"/>
          <w:szCs w:val="24"/>
        </w:rPr>
        <w:t xml:space="preserve"> drie weken duurt. </w:t>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Vul bij Duur ‘3w’ in</w:t>
      </w:r>
      <w:r w:rsidRPr="00136A6F">
        <w:rPr>
          <w:rFonts w:ascii="Arial" w:hAnsi="Arial" w:cs="Arial"/>
          <w:sz w:val="24"/>
          <w:szCs w:val="24"/>
        </w:rPr>
        <w:t xml:space="preserve">. </w:t>
      </w:r>
      <w:r>
        <w:rPr>
          <w:rFonts w:ascii="Arial" w:hAnsi="Arial" w:cs="Arial"/>
          <w:sz w:val="24"/>
          <w:szCs w:val="24"/>
        </w:rPr>
        <w:t>Je</w:t>
      </w:r>
      <w:r w:rsidRPr="00136A6F">
        <w:rPr>
          <w:rFonts w:ascii="Arial" w:hAnsi="Arial" w:cs="Arial"/>
          <w:sz w:val="24"/>
          <w:szCs w:val="24"/>
        </w:rPr>
        <w:t xml:space="preserve"> ziet dat de tijdsduur van </w:t>
      </w:r>
      <w:r w:rsidRPr="00207F0C">
        <w:rPr>
          <w:rFonts w:ascii="Arial" w:hAnsi="Arial" w:cs="Arial"/>
          <w:i/>
          <w:sz w:val="24"/>
          <w:szCs w:val="24"/>
        </w:rPr>
        <w:t>Tekst schrijven</w:t>
      </w:r>
      <w:r w:rsidRPr="00136A6F">
        <w:rPr>
          <w:rFonts w:ascii="Arial" w:hAnsi="Arial" w:cs="Arial"/>
          <w:sz w:val="24"/>
          <w:szCs w:val="24"/>
        </w:rPr>
        <w:t xml:space="preserve"> ineens ook drie weken wordt.</w:t>
      </w:r>
      <w:r w:rsidR="00204DC4">
        <w:rPr>
          <w:rFonts w:ascii="Arial" w:hAnsi="Arial" w:cs="Arial"/>
          <w:sz w:val="24"/>
          <w:szCs w:val="24"/>
        </w:rPr>
        <w:t xml:space="preserve"> (14,94 dagen)</w:t>
      </w:r>
    </w:p>
    <w:p w:rsidR="008C5210" w:rsidRDefault="008C5210" w:rsidP="008C5210">
      <w:pPr>
        <w:pStyle w:val="Tekstzonderopmaak"/>
        <w:ind w:left="720"/>
        <w:rPr>
          <w:rFonts w:ascii="Arial" w:hAnsi="Arial" w:cs="Arial"/>
          <w:sz w:val="24"/>
          <w:szCs w:val="24"/>
        </w:rPr>
      </w:pPr>
    </w:p>
    <w:p w:rsidR="008C5210" w:rsidRDefault="008C5210" w:rsidP="008C5210">
      <w:pPr>
        <w:pStyle w:val="Tekstzonderopmaak"/>
        <w:rPr>
          <w:rFonts w:ascii="Arial" w:hAnsi="Arial" w:cs="Arial"/>
          <w:sz w:val="24"/>
          <w:szCs w:val="24"/>
        </w:rPr>
      </w:pPr>
      <w:r w:rsidRPr="002A58FC">
        <w:rPr>
          <w:rFonts w:ascii="Arial" w:hAnsi="Arial" w:cs="Arial"/>
          <w:sz w:val="24"/>
          <w:szCs w:val="24"/>
          <w:u w:val="single"/>
        </w:rPr>
        <w:t>Opmerking</w:t>
      </w:r>
      <w:r>
        <w:rPr>
          <w:rFonts w:ascii="Arial" w:hAnsi="Arial" w:cs="Arial"/>
          <w:sz w:val="24"/>
          <w:szCs w:val="24"/>
        </w:rPr>
        <w:t>:</w:t>
      </w:r>
    </w:p>
    <w:p w:rsidR="008C5210" w:rsidRDefault="008C5210" w:rsidP="008C5210">
      <w:pPr>
        <w:pStyle w:val="Tekstzonderopmaak"/>
        <w:rPr>
          <w:rFonts w:ascii="Arial" w:hAnsi="Arial" w:cs="Arial"/>
          <w:sz w:val="24"/>
          <w:szCs w:val="24"/>
        </w:rPr>
      </w:pPr>
      <w:r>
        <w:rPr>
          <w:rFonts w:ascii="Arial" w:hAnsi="Arial" w:cs="Arial"/>
          <w:sz w:val="24"/>
          <w:szCs w:val="24"/>
        </w:rPr>
        <w:t>Hoofdtaken hebben altijd een berekende duur die in dagen aangegeven wordt.</w:t>
      </w:r>
    </w:p>
    <w:p w:rsidR="008C5210" w:rsidRDefault="008C5210" w:rsidP="008C5210">
      <w:pPr>
        <w:pStyle w:val="Tekstzonderopmaak"/>
        <w:rPr>
          <w:rFonts w:ascii="Arial" w:hAnsi="Arial" w:cs="Arial"/>
          <w:sz w:val="24"/>
          <w:szCs w:val="24"/>
        </w:rPr>
      </w:pP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 xml:space="preserve">Voeg nog de </w:t>
      </w:r>
      <w:proofErr w:type="spellStart"/>
      <w:r>
        <w:rPr>
          <w:rFonts w:ascii="Arial" w:hAnsi="Arial" w:cs="Arial"/>
          <w:sz w:val="24"/>
          <w:szCs w:val="24"/>
        </w:rPr>
        <w:t>subtaak</w:t>
      </w:r>
      <w:proofErr w:type="spellEnd"/>
      <w:r>
        <w:rPr>
          <w:rFonts w:ascii="Arial" w:hAnsi="Arial" w:cs="Arial"/>
          <w:sz w:val="24"/>
          <w:szCs w:val="24"/>
        </w:rPr>
        <w:t xml:space="preserve"> </w:t>
      </w:r>
      <w:r w:rsidRPr="00CB6CA4">
        <w:rPr>
          <w:rFonts w:ascii="Arial" w:hAnsi="Arial" w:cs="Arial"/>
          <w:i/>
          <w:sz w:val="24"/>
          <w:szCs w:val="24"/>
        </w:rPr>
        <w:t>Ruwe verhaallijn gedetailleerd uitwerken</w:t>
      </w:r>
      <w:r>
        <w:rPr>
          <w:rFonts w:ascii="Arial" w:hAnsi="Arial" w:cs="Arial"/>
          <w:sz w:val="24"/>
          <w:szCs w:val="24"/>
        </w:rPr>
        <w:t xml:space="preserve"> toe die 5 weken duurt.</w:t>
      </w: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Merk op dat deze blauw kleurt. Dit geeft aan dat er iets niet klopt.</w:t>
      </w: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 xml:space="preserve">Maak een BE-relatie op deze twee </w:t>
      </w:r>
      <w:proofErr w:type="spellStart"/>
      <w:r>
        <w:rPr>
          <w:rFonts w:ascii="Arial" w:hAnsi="Arial" w:cs="Arial"/>
          <w:sz w:val="24"/>
          <w:szCs w:val="24"/>
        </w:rPr>
        <w:t>subtaken</w:t>
      </w:r>
      <w:proofErr w:type="spellEnd"/>
      <w:r>
        <w:rPr>
          <w:rFonts w:ascii="Arial" w:hAnsi="Arial" w:cs="Arial"/>
          <w:sz w:val="24"/>
          <w:szCs w:val="24"/>
        </w:rPr>
        <w:t>.</w:t>
      </w: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 xml:space="preserve">Voeg de </w:t>
      </w:r>
      <w:proofErr w:type="spellStart"/>
      <w:r>
        <w:rPr>
          <w:rFonts w:ascii="Arial" w:hAnsi="Arial" w:cs="Arial"/>
          <w:sz w:val="24"/>
          <w:szCs w:val="24"/>
        </w:rPr>
        <w:t>subtaak</w:t>
      </w:r>
      <w:proofErr w:type="spellEnd"/>
      <w:r>
        <w:rPr>
          <w:rFonts w:ascii="Arial" w:hAnsi="Arial" w:cs="Arial"/>
          <w:sz w:val="24"/>
          <w:szCs w:val="24"/>
        </w:rPr>
        <w:t xml:space="preserve"> </w:t>
      </w:r>
      <w:r w:rsidRPr="00207F0C">
        <w:rPr>
          <w:rFonts w:ascii="Arial" w:hAnsi="Arial" w:cs="Arial"/>
          <w:i/>
          <w:sz w:val="24"/>
          <w:szCs w:val="24"/>
        </w:rPr>
        <w:t>Muziek</w:t>
      </w:r>
      <w:r>
        <w:rPr>
          <w:rFonts w:ascii="Arial" w:hAnsi="Arial" w:cs="Arial"/>
          <w:sz w:val="24"/>
          <w:szCs w:val="24"/>
        </w:rPr>
        <w:t xml:space="preserve"> </w:t>
      </w:r>
      <w:r w:rsidRPr="00207F0C">
        <w:rPr>
          <w:rFonts w:ascii="Arial" w:hAnsi="Arial" w:cs="Arial"/>
          <w:i/>
          <w:sz w:val="24"/>
          <w:szCs w:val="24"/>
        </w:rPr>
        <w:t>schrijven</w:t>
      </w:r>
      <w:r>
        <w:rPr>
          <w:rFonts w:ascii="Arial" w:hAnsi="Arial" w:cs="Arial"/>
          <w:sz w:val="24"/>
          <w:szCs w:val="24"/>
        </w:rPr>
        <w:t xml:space="preserve"> toe onder </w:t>
      </w:r>
      <w:r w:rsidRPr="00207F0C">
        <w:rPr>
          <w:rFonts w:ascii="Arial" w:hAnsi="Arial" w:cs="Arial"/>
          <w:i/>
          <w:sz w:val="24"/>
          <w:szCs w:val="24"/>
        </w:rPr>
        <w:t>Muziek componeren</w:t>
      </w:r>
      <w:r>
        <w:rPr>
          <w:rFonts w:ascii="Arial" w:hAnsi="Arial" w:cs="Arial"/>
          <w:sz w:val="24"/>
          <w:szCs w:val="24"/>
        </w:rPr>
        <w:t xml:space="preserve"> met een tijdsduur van 5 weken en onder de </w:t>
      </w:r>
      <w:proofErr w:type="spellStart"/>
      <w:r>
        <w:rPr>
          <w:rFonts w:ascii="Arial" w:hAnsi="Arial" w:cs="Arial"/>
          <w:sz w:val="24"/>
          <w:szCs w:val="24"/>
        </w:rPr>
        <w:t>subtaak</w:t>
      </w:r>
      <w:proofErr w:type="spellEnd"/>
      <w:r>
        <w:rPr>
          <w:rFonts w:ascii="Arial" w:hAnsi="Arial" w:cs="Arial"/>
          <w:sz w:val="24"/>
          <w:szCs w:val="24"/>
        </w:rPr>
        <w:t xml:space="preserve"> </w:t>
      </w:r>
      <w:r w:rsidRPr="00207F0C">
        <w:rPr>
          <w:rFonts w:ascii="Arial" w:hAnsi="Arial" w:cs="Arial"/>
          <w:i/>
          <w:sz w:val="24"/>
          <w:szCs w:val="24"/>
        </w:rPr>
        <w:t>Muziek schrijven</w:t>
      </w:r>
      <w:r>
        <w:rPr>
          <w:rFonts w:ascii="Arial" w:hAnsi="Arial" w:cs="Arial"/>
          <w:sz w:val="24"/>
          <w:szCs w:val="24"/>
        </w:rPr>
        <w:t xml:space="preserve"> weer de </w:t>
      </w:r>
      <w:proofErr w:type="spellStart"/>
      <w:r>
        <w:rPr>
          <w:rFonts w:ascii="Arial" w:hAnsi="Arial" w:cs="Arial"/>
          <w:sz w:val="24"/>
          <w:szCs w:val="24"/>
        </w:rPr>
        <w:t>subtaak</w:t>
      </w:r>
      <w:proofErr w:type="spellEnd"/>
      <w:r>
        <w:rPr>
          <w:rFonts w:ascii="Arial" w:hAnsi="Arial" w:cs="Arial"/>
          <w:sz w:val="24"/>
          <w:szCs w:val="24"/>
        </w:rPr>
        <w:t xml:space="preserve"> </w:t>
      </w:r>
      <w:r w:rsidRPr="00207F0C">
        <w:rPr>
          <w:rFonts w:ascii="Arial" w:hAnsi="Arial" w:cs="Arial"/>
          <w:i/>
          <w:sz w:val="24"/>
          <w:szCs w:val="24"/>
        </w:rPr>
        <w:t>Choreografie schrijven</w:t>
      </w:r>
      <w:r>
        <w:rPr>
          <w:rFonts w:ascii="Arial" w:hAnsi="Arial" w:cs="Arial"/>
          <w:sz w:val="24"/>
          <w:szCs w:val="24"/>
        </w:rPr>
        <w:t>, met een tijdsduur van 4 weken.</w:t>
      </w:r>
      <w:r w:rsidRPr="00136A6F">
        <w:rPr>
          <w:rFonts w:ascii="Arial" w:hAnsi="Arial" w:cs="Arial"/>
          <w:sz w:val="24"/>
          <w:szCs w:val="24"/>
        </w:rPr>
        <w:t xml:space="preserve"> </w:t>
      </w:r>
      <w:r w:rsidR="00070A93">
        <w:rPr>
          <w:rFonts w:ascii="Arial" w:hAnsi="Arial" w:cs="Arial"/>
          <w:sz w:val="24"/>
          <w:szCs w:val="24"/>
        </w:rPr>
        <w:t>(</w:t>
      </w:r>
      <w:r w:rsidR="00070A93" w:rsidRPr="00070A93">
        <w:rPr>
          <w:rFonts w:ascii="Arial" w:hAnsi="Arial" w:cs="Arial"/>
          <w:i/>
          <w:sz w:val="24"/>
          <w:szCs w:val="24"/>
        </w:rPr>
        <w:t>Choreografie schrijven</w:t>
      </w:r>
      <w:r w:rsidR="00070A93">
        <w:rPr>
          <w:rFonts w:ascii="Arial" w:hAnsi="Arial" w:cs="Arial"/>
          <w:sz w:val="24"/>
          <w:szCs w:val="24"/>
        </w:rPr>
        <w:t xml:space="preserve"> is dus een </w:t>
      </w:r>
      <w:proofErr w:type="spellStart"/>
      <w:r w:rsidR="00070A93">
        <w:rPr>
          <w:rFonts w:ascii="Arial" w:hAnsi="Arial" w:cs="Arial"/>
          <w:sz w:val="24"/>
          <w:szCs w:val="24"/>
        </w:rPr>
        <w:t>subtaak</w:t>
      </w:r>
      <w:proofErr w:type="spellEnd"/>
      <w:r w:rsidR="00070A93">
        <w:rPr>
          <w:rFonts w:ascii="Arial" w:hAnsi="Arial" w:cs="Arial"/>
          <w:sz w:val="24"/>
          <w:szCs w:val="24"/>
        </w:rPr>
        <w:t xml:space="preserve"> van </w:t>
      </w:r>
      <w:r w:rsidR="00070A93" w:rsidRPr="00070A93">
        <w:rPr>
          <w:rFonts w:ascii="Arial" w:hAnsi="Arial" w:cs="Arial"/>
          <w:i/>
          <w:sz w:val="24"/>
          <w:szCs w:val="24"/>
        </w:rPr>
        <w:t>Muziek schrijven</w:t>
      </w:r>
      <w:r w:rsidR="00070A93">
        <w:rPr>
          <w:rFonts w:ascii="Arial" w:hAnsi="Arial" w:cs="Arial"/>
          <w:sz w:val="24"/>
          <w:szCs w:val="24"/>
        </w:rPr>
        <w:t>.)</w:t>
      </w: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Merk op dat de blauwe selectie weer opgeheven is.</w:t>
      </w:r>
    </w:p>
    <w:p w:rsidR="008C5210" w:rsidRDefault="008C5210" w:rsidP="00204DC4">
      <w:pPr>
        <w:pStyle w:val="Tekstzonderopmaak"/>
        <w:numPr>
          <w:ilvl w:val="0"/>
          <w:numId w:val="17"/>
        </w:numPr>
        <w:rPr>
          <w:rFonts w:ascii="Arial" w:hAnsi="Arial" w:cs="Arial"/>
          <w:sz w:val="24"/>
          <w:szCs w:val="24"/>
        </w:rPr>
      </w:pPr>
      <w:r w:rsidRPr="004D5820">
        <w:rPr>
          <w:rFonts w:ascii="Arial" w:hAnsi="Arial" w:cs="Arial"/>
          <w:sz w:val="24"/>
          <w:szCs w:val="24"/>
        </w:rPr>
        <w:t xml:space="preserve">Controleer goed dat </w:t>
      </w:r>
      <w:r w:rsidRPr="004D5820">
        <w:rPr>
          <w:rFonts w:ascii="Arial" w:hAnsi="Arial" w:cs="Arial"/>
          <w:i/>
          <w:sz w:val="24"/>
          <w:szCs w:val="24"/>
        </w:rPr>
        <w:t>Muziek schrijven</w:t>
      </w:r>
      <w:r w:rsidRPr="004D5820">
        <w:rPr>
          <w:rFonts w:ascii="Arial" w:hAnsi="Arial" w:cs="Arial"/>
          <w:sz w:val="24"/>
          <w:szCs w:val="24"/>
        </w:rPr>
        <w:t xml:space="preserve"> nu 5 weken duurt. </w:t>
      </w:r>
    </w:p>
    <w:p w:rsidR="008C5210" w:rsidRDefault="008C5210" w:rsidP="008C5210">
      <w:pPr>
        <w:pStyle w:val="Tekstzonderopmaak"/>
        <w:numPr>
          <w:ilvl w:val="0"/>
          <w:numId w:val="17"/>
        </w:numPr>
        <w:rPr>
          <w:rFonts w:ascii="Arial" w:hAnsi="Arial" w:cs="Arial"/>
          <w:sz w:val="24"/>
          <w:szCs w:val="24"/>
        </w:rPr>
      </w:pPr>
      <w:r w:rsidRPr="00491AEF">
        <w:rPr>
          <w:rFonts w:ascii="Arial" w:hAnsi="Arial" w:cs="Arial"/>
          <w:sz w:val="24"/>
          <w:szCs w:val="24"/>
        </w:rPr>
        <w:t xml:space="preserve">Selecteer de twee nieuwe </w:t>
      </w:r>
      <w:proofErr w:type="spellStart"/>
      <w:r w:rsidRPr="00491AEF">
        <w:rPr>
          <w:rFonts w:ascii="Arial" w:hAnsi="Arial" w:cs="Arial"/>
          <w:sz w:val="24"/>
          <w:szCs w:val="24"/>
        </w:rPr>
        <w:t>subtaken</w:t>
      </w:r>
      <w:proofErr w:type="spellEnd"/>
      <w:r w:rsidRPr="00491AEF">
        <w:rPr>
          <w:rFonts w:ascii="Arial" w:hAnsi="Arial" w:cs="Arial"/>
          <w:sz w:val="24"/>
          <w:szCs w:val="24"/>
        </w:rPr>
        <w:t xml:space="preserve"> </w:t>
      </w:r>
      <w:r w:rsidRPr="00491AEF">
        <w:rPr>
          <w:rFonts w:ascii="Arial" w:hAnsi="Arial" w:cs="Arial"/>
          <w:i/>
          <w:sz w:val="24"/>
          <w:szCs w:val="24"/>
        </w:rPr>
        <w:t>Ruwe</w:t>
      </w:r>
      <w:r w:rsidRPr="00491AEF">
        <w:rPr>
          <w:rFonts w:ascii="Arial" w:hAnsi="Arial" w:cs="Arial"/>
          <w:sz w:val="24"/>
          <w:szCs w:val="24"/>
        </w:rPr>
        <w:t xml:space="preserve"> </w:t>
      </w:r>
      <w:r w:rsidRPr="00491AEF">
        <w:rPr>
          <w:rFonts w:ascii="Arial" w:hAnsi="Arial" w:cs="Arial"/>
          <w:i/>
          <w:sz w:val="24"/>
          <w:szCs w:val="24"/>
        </w:rPr>
        <w:t>verhaallijn</w:t>
      </w:r>
      <w:r w:rsidRPr="00491AEF">
        <w:rPr>
          <w:rFonts w:ascii="Arial" w:hAnsi="Arial" w:cs="Arial"/>
          <w:sz w:val="24"/>
          <w:szCs w:val="24"/>
        </w:rPr>
        <w:t xml:space="preserve"> </w:t>
      </w:r>
      <w:r w:rsidRPr="00491AEF">
        <w:rPr>
          <w:rFonts w:ascii="Arial" w:hAnsi="Arial" w:cs="Arial"/>
          <w:i/>
          <w:sz w:val="24"/>
          <w:szCs w:val="24"/>
        </w:rPr>
        <w:t>gedetailleerd</w:t>
      </w:r>
      <w:r w:rsidRPr="00491AEF">
        <w:rPr>
          <w:rFonts w:ascii="Arial" w:hAnsi="Arial" w:cs="Arial"/>
          <w:sz w:val="24"/>
          <w:szCs w:val="24"/>
        </w:rPr>
        <w:t xml:space="preserve"> </w:t>
      </w:r>
      <w:r w:rsidRPr="00491AEF">
        <w:rPr>
          <w:rFonts w:ascii="Arial" w:hAnsi="Arial" w:cs="Arial"/>
          <w:i/>
          <w:sz w:val="24"/>
          <w:szCs w:val="24"/>
        </w:rPr>
        <w:t>uitwerken</w:t>
      </w:r>
      <w:r w:rsidRPr="00491AEF">
        <w:rPr>
          <w:rFonts w:ascii="Arial" w:hAnsi="Arial" w:cs="Arial"/>
          <w:sz w:val="24"/>
          <w:szCs w:val="24"/>
        </w:rPr>
        <w:t xml:space="preserve"> en </w:t>
      </w:r>
      <w:r w:rsidRPr="00491AEF">
        <w:rPr>
          <w:rFonts w:ascii="Arial" w:hAnsi="Arial" w:cs="Arial"/>
          <w:i/>
          <w:sz w:val="24"/>
          <w:szCs w:val="24"/>
        </w:rPr>
        <w:t>Muziek</w:t>
      </w:r>
      <w:r w:rsidRPr="00491AEF">
        <w:rPr>
          <w:rFonts w:ascii="Arial" w:hAnsi="Arial" w:cs="Arial"/>
          <w:sz w:val="24"/>
          <w:szCs w:val="24"/>
        </w:rPr>
        <w:t xml:space="preserve"> </w:t>
      </w:r>
      <w:r w:rsidRPr="00491AEF">
        <w:rPr>
          <w:rFonts w:ascii="Arial" w:hAnsi="Arial" w:cs="Arial"/>
          <w:i/>
          <w:sz w:val="24"/>
          <w:szCs w:val="24"/>
        </w:rPr>
        <w:t>schrijven</w:t>
      </w:r>
      <w:r w:rsidRPr="00491AEF">
        <w:rPr>
          <w:rFonts w:ascii="Arial" w:hAnsi="Arial" w:cs="Arial"/>
          <w:sz w:val="24"/>
          <w:szCs w:val="24"/>
        </w:rPr>
        <w:t xml:space="preserve"> en klik op de knop Taken koppelen, zodat de taken een BE-relatie krijgen en daardoor na elkaar worden uitgevoerd. </w:t>
      </w:r>
    </w:p>
    <w:p w:rsidR="008C5210" w:rsidRPr="00491AEF" w:rsidRDefault="008C5210" w:rsidP="008C5210">
      <w:pPr>
        <w:pStyle w:val="Tekstzonderopmaak"/>
        <w:ind w:left="720"/>
        <w:rPr>
          <w:rFonts w:ascii="Arial" w:hAnsi="Arial" w:cs="Arial"/>
          <w:sz w:val="24"/>
          <w:szCs w:val="24"/>
        </w:rPr>
      </w:pPr>
    </w:p>
    <w:p w:rsidR="008C5210" w:rsidRDefault="008C5210" w:rsidP="008C5210">
      <w:pPr>
        <w:pStyle w:val="Tekstzonderopmaak"/>
        <w:rPr>
          <w:rFonts w:ascii="Arial" w:hAnsi="Arial" w:cs="Arial"/>
          <w:sz w:val="24"/>
          <w:szCs w:val="24"/>
        </w:rPr>
      </w:pPr>
      <w:r>
        <w:rPr>
          <w:rFonts w:ascii="Arial" w:hAnsi="Arial" w:cs="Arial"/>
          <w:sz w:val="24"/>
          <w:szCs w:val="24"/>
        </w:rPr>
        <w:t xml:space="preserve">Dit houdt dus in dat </w:t>
      </w:r>
      <w:r w:rsidRPr="00BD7CA1">
        <w:rPr>
          <w:rFonts w:ascii="Arial" w:hAnsi="Arial" w:cs="Arial"/>
          <w:i/>
          <w:sz w:val="24"/>
          <w:szCs w:val="24"/>
        </w:rPr>
        <w:t>Muziek schrijven</w:t>
      </w:r>
      <w:r>
        <w:rPr>
          <w:rFonts w:ascii="Arial" w:hAnsi="Arial" w:cs="Arial"/>
          <w:sz w:val="24"/>
          <w:szCs w:val="24"/>
        </w:rPr>
        <w:t xml:space="preserve"> niet meer op 1-4-2013 begint zoals we begonnen zijn. In het </w:t>
      </w:r>
      <w:proofErr w:type="spellStart"/>
      <w:r>
        <w:rPr>
          <w:rFonts w:ascii="Arial" w:hAnsi="Arial" w:cs="Arial"/>
          <w:sz w:val="24"/>
          <w:szCs w:val="24"/>
        </w:rPr>
        <w:t>Gantt</w:t>
      </w:r>
      <w:proofErr w:type="spellEnd"/>
      <w:r>
        <w:rPr>
          <w:rFonts w:ascii="Arial" w:hAnsi="Arial" w:cs="Arial"/>
          <w:sz w:val="24"/>
          <w:szCs w:val="24"/>
        </w:rPr>
        <w:t>-diagram is daar nog niks van te zien.</w:t>
      </w:r>
    </w:p>
    <w:p w:rsidR="008C5210" w:rsidRDefault="008C5210" w:rsidP="008C5210">
      <w:pPr>
        <w:pStyle w:val="Tekstzonderopmaak"/>
        <w:rPr>
          <w:rFonts w:ascii="Arial" w:hAnsi="Arial" w:cs="Arial"/>
          <w:sz w:val="24"/>
          <w:szCs w:val="24"/>
        </w:rPr>
      </w:pPr>
    </w:p>
    <w:p w:rsidR="008C5210" w:rsidRPr="000060A7" w:rsidRDefault="008C5210" w:rsidP="008C5210">
      <w:pPr>
        <w:pStyle w:val="Tekstzonderopmaak"/>
        <w:numPr>
          <w:ilvl w:val="0"/>
          <w:numId w:val="17"/>
        </w:numPr>
        <w:rPr>
          <w:rFonts w:ascii="Arial" w:hAnsi="Arial" w:cs="Arial"/>
          <w:sz w:val="24"/>
          <w:szCs w:val="24"/>
        </w:rPr>
      </w:pPr>
      <w:r>
        <w:rPr>
          <w:rFonts w:ascii="Arial" w:hAnsi="Arial" w:cs="Arial"/>
          <w:sz w:val="24"/>
          <w:szCs w:val="24"/>
        </w:rPr>
        <w:t>Zet de Taakmodus voor alle taken op Automatisch plannen. Dat kan ook met de knop in de knoppenbalk onder het tabblad Taak.</w:t>
      </w:r>
    </w:p>
    <w:p w:rsidR="008C5210" w:rsidRDefault="008C5210" w:rsidP="008C5210">
      <w:pPr>
        <w:pStyle w:val="Tekstzonderopmaak"/>
        <w:rPr>
          <w:rFonts w:ascii="Arial" w:hAnsi="Arial" w:cs="Arial"/>
          <w:sz w:val="24"/>
          <w:szCs w:val="24"/>
        </w:rPr>
      </w:pPr>
    </w:p>
    <w:p w:rsidR="008C5210" w:rsidRDefault="008C5210" w:rsidP="008C5210">
      <w:pPr>
        <w:pStyle w:val="Tekstzonderopmaak"/>
        <w:rPr>
          <w:rFonts w:ascii="Arial" w:hAnsi="Arial" w:cs="Arial"/>
          <w:sz w:val="24"/>
          <w:szCs w:val="24"/>
        </w:rPr>
      </w:pPr>
      <w:r>
        <w:rPr>
          <w:rFonts w:ascii="Arial" w:hAnsi="Arial" w:cs="Arial"/>
          <w:sz w:val="24"/>
          <w:szCs w:val="24"/>
        </w:rPr>
        <w:t>Je krijgt het volgende:</w:t>
      </w:r>
    </w:p>
    <w:p w:rsidR="008C5210" w:rsidRDefault="008C5210" w:rsidP="008C5210">
      <w:pPr>
        <w:pStyle w:val="Tekstzonderopmaak"/>
        <w:rPr>
          <w:rFonts w:ascii="Arial" w:hAnsi="Arial" w:cs="Arial"/>
          <w:sz w:val="24"/>
          <w:szCs w:val="24"/>
        </w:rPr>
      </w:pPr>
    </w:p>
    <w:p w:rsidR="008C5210" w:rsidRPr="00136A6F" w:rsidRDefault="00070A93" w:rsidP="008C5210">
      <w:pPr>
        <w:pStyle w:val="Tekstzonderopmaak"/>
        <w:rPr>
          <w:rFonts w:ascii="Arial" w:hAnsi="Arial" w:cs="Arial"/>
          <w:sz w:val="24"/>
          <w:szCs w:val="24"/>
        </w:rPr>
      </w:pPr>
      <w:r>
        <w:rPr>
          <w:noProof/>
          <w:lang w:eastAsia="nl-NL"/>
        </w:rPr>
        <w:lastRenderedPageBreak/>
        <w:drawing>
          <wp:inline distT="0" distB="0" distL="0" distR="0" wp14:anchorId="6B26F2FF" wp14:editId="5C007DD7">
            <wp:extent cx="9246681" cy="2722099"/>
            <wp:effectExtent l="0" t="0" r="0" b="25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248344" cy="2722589"/>
                    </a:xfrm>
                    <a:prstGeom prst="rect">
                      <a:avLst/>
                    </a:prstGeom>
                  </pic:spPr>
                </pic:pic>
              </a:graphicData>
            </a:graphic>
          </wp:inline>
        </w:drawing>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rPr>
          <w:rFonts w:ascii="Arial" w:hAnsi="Arial" w:cs="Arial"/>
          <w:sz w:val="24"/>
          <w:szCs w:val="24"/>
        </w:rPr>
      </w:pPr>
      <w:r w:rsidRPr="00136A6F">
        <w:rPr>
          <w:rFonts w:ascii="Arial" w:hAnsi="Arial" w:cs="Arial"/>
          <w:sz w:val="24"/>
          <w:szCs w:val="24"/>
        </w:rPr>
        <w:t>De vet gedrukte tijdsduren</w:t>
      </w:r>
      <w:r>
        <w:rPr>
          <w:rFonts w:ascii="Arial" w:hAnsi="Arial" w:cs="Arial"/>
          <w:sz w:val="24"/>
          <w:szCs w:val="24"/>
        </w:rPr>
        <w:t xml:space="preserve"> kun je</w:t>
      </w:r>
      <w:r w:rsidRPr="00136A6F">
        <w:rPr>
          <w:rFonts w:ascii="Arial" w:hAnsi="Arial" w:cs="Arial"/>
          <w:sz w:val="24"/>
          <w:szCs w:val="24"/>
        </w:rPr>
        <w:t xml:space="preserve"> niet typen of wijzigen, want die worden bereken</w:t>
      </w:r>
      <w:r>
        <w:rPr>
          <w:rFonts w:ascii="Arial" w:hAnsi="Arial" w:cs="Arial"/>
          <w:sz w:val="24"/>
          <w:szCs w:val="24"/>
        </w:rPr>
        <w:t xml:space="preserve">d aan de hand van de </w:t>
      </w:r>
      <w:proofErr w:type="spellStart"/>
      <w:r>
        <w:rPr>
          <w:rFonts w:ascii="Arial" w:hAnsi="Arial" w:cs="Arial"/>
          <w:sz w:val="24"/>
          <w:szCs w:val="24"/>
        </w:rPr>
        <w:t>subtaken</w:t>
      </w:r>
      <w:proofErr w:type="spellEnd"/>
      <w:r>
        <w:rPr>
          <w:rFonts w:ascii="Arial" w:hAnsi="Arial" w:cs="Arial"/>
          <w:sz w:val="24"/>
          <w:szCs w:val="24"/>
        </w:rPr>
        <w:t>. Je</w:t>
      </w:r>
      <w:r w:rsidRPr="00136A6F">
        <w:rPr>
          <w:rFonts w:ascii="Arial" w:hAnsi="Arial" w:cs="Arial"/>
          <w:sz w:val="24"/>
          <w:szCs w:val="24"/>
        </w:rPr>
        <w:t xml:space="preserve"> ziet dat de tijdsduur van </w:t>
      </w:r>
      <w:r w:rsidRPr="0018311A">
        <w:rPr>
          <w:rFonts w:ascii="Arial" w:hAnsi="Arial" w:cs="Arial"/>
          <w:i/>
          <w:sz w:val="24"/>
          <w:szCs w:val="24"/>
        </w:rPr>
        <w:t>Muziek</w:t>
      </w:r>
      <w:r w:rsidRPr="00136A6F">
        <w:rPr>
          <w:rFonts w:ascii="Arial" w:hAnsi="Arial" w:cs="Arial"/>
          <w:sz w:val="24"/>
          <w:szCs w:val="24"/>
        </w:rPr>
        <w:t xml:space="preserve"> </w:t>
      </w:r>
      <w:r w:rsidRPr="0018311A">
        <w:rPr>
          <w:rFonts w:ascii="Arial" w:hAnsi="Arial" w:cs="Arial"/>
          <w:i/>
          <w:sz w:val="24"/>
          <w:szCs w:val="24"/>
        </w:rPr>
        <w:t>schrijven</w:t>
      </w:r>
      <w:r>
        <w:rPr>
          <w:rFonts w:ascii="Arial" w:hAnsi="Arial" w:cs="Arial"/>
          <w:sz w:val="24"/>
          <w:szCs w:val="24"/>
        </w:rPr>
        <w:t xml:space="preserve"> 20 dagen is geworden.</w:t>
      </w:r>
      <w:r w:rsidR="006B4627">
        <w:rPr>
          <w:rFonts w:ascii="Arial" w:hAnsi="Arial" w:cs="Arial"/>
          <w:sz w:val="24"/>
          <w:szCs w:val="24"/>
        </w:rPr>
        <w:t> D</w:t>
      </w:r>
      <w:r w:rsidRPr="00136A6F">
        <w:rPr>
          <w:rFonts w:ascii="Arial" w:hAnsi="Arial" w:cs="Arial"/>
          <w:sz w:val="24"/>
          <w:szCs w:val="24"/>
        </w:rPr>
        <w:t xml:space="preserve">e tijdsduur van het </w:t>
      </w:r>
      <w:r>
        <w:rPr>
          <w:rFonts w:ascii="Arial" w:hAnsi="Arial" w:cs="Arial"/>
          <w:sz w:val="24"/>
          <w:szCs w:val="24"/>
        </w:rPr>
        <w:t>hele project is hetzelfde gebleven. Zie de tijdsbalk bovenin.</w:t>
      </w:r>
      <w:r w:rsidRPr="00136A6F">
        <w:rPr>
          <w:rFonts w:ascii="Arial" w:hAnsi="Arial" w:cs="Arial"/>
          <w:sz w:val="24"/>
          <w:szCs w:val="24"/>
        </w:rPr>
        <w:t xml:space="preserve">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Merk op dat taken die geen </w:t>
      </w:r>
      <w:proofErr w:type="spellStart"/>
      <w:r w:rsidRPr="00136A6F">
        <w:rPr>
          <w:rFonts w:ascii="Arial" w:hAnsi="Arial" w:cs="Arial"/>
          <w:sz w:val="24"/>
          <w:szCs w:val="24"/>
        </w:rPr>
        <w:t>subtaken</w:t>
      </w:r>
      <w:proofErr w:type="spellEnd"/>
      <w:r w:rsidRPr="00136A6F">
        <w:rPr>
          <w:rFonts w:ascii="Arial" w:hAnsi="Arial" w:cs="Arial"/>
          <w:sz w:val="24"/>
          <w:szCs w:val="24"/>
        </w:rPr>
        <w:t xml:space="preserve"> hebben wel op het eerste inspringniveau worden weergegeven, maar dat ze niet vet gedrukt worden. De bijbehorende tijdbalken blijven gewoon blauw.</w:t>
      </w:r>
    </w:p>
    <w:p w:rsidR="008C5210"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Merk op dat sommige vakken nog lichtblauw zijn gekleurd.</w:t>
      </w:r>
    </w:p>
    <w:p w:rsidR="008C5210" w:rsidRDefault="008C5210" w:rsidP="008C5210">
      <w:pPr>
        <w:pStyle w:val="Tekstzonderopmaak"/>
        <w:numPr>
          <w:ilvl w:val="0"/>
          <w:numId w:val="17"/>
        </w:numPr>
        <w:rPr>
          <w:rFonts w:ascii="Arial" w:hAnsi="Arial" w:cs="Arial"/>
          <w:sz w:val="24"/>
          <w:szCs w:val="24"/>
        </w:rPr>
      </w:pPr>
      <w:r>
        <w:rPr>
          <w:rFonts w:ascii="Arial" w:hAnsi="Arial" w:cs="Arial"/>
          <w:sz w:val="24"/>
          <w:szCs w:val="24"/>
        </w:rPr>
        <w:t xml:space="preserve">Bewaar je bestand als </w:t>
      </w:r>
      <w:r w:rsidRPr="00CC4635">
        <w:rPr>
          <w:rFonts w:ascii="Arial" w:hAnsi="Arial" w:cs="Arial"/>
          <w:b/>
          <w:sz w:val="24"/>
          <w:szCs w:val="24"/>
        </w:rPr>
        <w:t>Planning3</w:t>
      </w:r>
      <w:r>
        <w:rPr>
          <w:rFonts w:ascii="Arial" w:hAnsi="Arial" w:cs="Arial"/>
          <w:sz w:val="24"/>
          <w:szCs w:val="24"/>
        </w:rPr>
        <w:t>.</w:t>
      </w:r>
      <w:bookmarkStart w:id="22" w:name="_GoBack"/>
      <w:bookmarkEnd w:id="22"/>
    </w:p>
    <w:p w:rsidR="008C5210" w:rsidRPr="00136A6F" w:rsidRDefault="008C5210" w:rsidP="008C5210">
      <w:pPr>
        <w:pStyle w:val="Tekstzonderopmaak"/>
        <w:numPr>
          <w:ilvl w:val="0"/>
          <w:numId w:val="17"/>
        </w:numPr>
        <w:rPr>
          <w:rFonts w:ascii="Arial" w:hAnsi="Arial" w:cs="Arial"/>
          <w:sz w:val="24"/>
          <w:szCs w:val="24"/>
        </w:rPr>
      </w:pPr>
      <w:r>
        <w:rPr>
          <w:rFonts w:ascii="Arial" w:hAnsi="Arial" w:cs="Arial"/>
          <w:sz w:val="24"/>
          <w:szCs w:val="24"/>
        </w:rPr>
        <w:t>Merk op dat de vakken die zojuist lichtblauw gekleurd waren nu niet meer gekleurd zijn.</w:t>
      </w:r>
    </w:p>
    <w:p w:rsidR="008C5210" w:rsidRPr="009533DB" w:rsidRDefault="008C5210" w:rsidP="008C5210">
      <w:pPr>
        <w:pStyle w:val="Tekstzonderopmaak"/>
        <w:rPr>
          <w:rFonts w:ascii="Arial" w:hAnsi="Arial" w:cs="Arial"/>
          <w:b/>
          <w:sz w:val="24"/>
          <w:szCs w:val="24"/>
        </w:rPr>
      </w:pPr>
      <w:r w:rsidRPr="00136A6F">
        <w:rPr>
          <w:rFonts w:ascii="Arial" w:hAnsi="Arial" w:cs="Arial"/>
          <w:sz w:val="24"/>
          <w:szCs w:val="24"/>
        </w:rPr>
        <w:cr/>
      </w:r>
      <w:r w:rsidRPr="00136A6F">
        <w:rPr>
          <w:rFonts w:ascii="Arial" w:hAnsi="Arial" w:cs="Arial"/>
          <w:sz w:val="24"/>
          <w:szCs w:val="24"/>
        </w:rPr>
        <w:cr/>
      </w:r>
      <w:r w:rsidRPr="009533DB">
        <w:rPr>
          <w:rFonts w:ascii="Arial" w:hAnsi="Arial" w:cs="Arial"/>
          <w:b/>
          <w:sz w:val="24"/>
          <w:szCs w:val="24"/>
        </w:rPr>
        <w:t>Mijlpalen</w:t>
      </w:r>
    </w:p>
    <w:p w:rsidR="008C5210" w:rsidRPr="00136A6F" w:rsidRDefault="008C5210" w:rsidP="008C5210">
      <w:pPr>
        <w:pStyle w:val="Tekstzonderopmaak"/>
        <w:rPr>
          <w:rFonts w:ascii="Arial" w:hAnsi="Arial" w:cs="Arial"/>
          <w:sz w:val="24"/>
          <w:szCs w:val="24"/>
        </w:rPr>
      </w:pPr>
      <w:r>
        <w:rPr>
          <w:rFonts w:ascii="Arial" w:hAnsi="Arial" w:cs="Arial"/>
          <w:sz w:val="24"/>
          <w:szCs w:val="24"/>
        </w:rPr>
        <w:cr/>
      </w:r>
      <w:r w:rsidRPr="00136A6F">
        <w:rPr>
          <w:rFonts w:ascii="Arial" w:hAnsi="Arial" w:cs="Arial"/>
          <w:sz w:val="24"/>
          <w:szCs w:val="24"/>
        </w:rPr>
        <w:t xml:space="preserve">In elk project bevinden zich één of meer mijlpalen, ook wel </w:t>
      </w:r>
      <w:r>
        <w:rPr>
          <w:rFonts w:ascii="Arial" w:hAnsi="Arial" w:cs="Arial"/>
          <w:sz w:val="24"/>
          <w:szCs w:val="24"/>
        </w:rPr>
        <w:t>‘</w:t>
      </w:r>
      <w:r w:rsidRPr="00136A6F">
        <w:rPr>
          <w:rFonts w:ascii="Arial" w:hAnsi="Arial" w:cs="Arial"/>
          <w:sz w:val="24"/>
          <w:szCs w:val="24"/>
        </w:rPr>
        <w:t>ijkmomenten</w:t>
      </w:r>
      <w:r>
        <w:rPr>
          <w:rFonts w:ascii="Arial" w:hAnsi="Arial" w:cs="Arial"/>
          <w:sz w:val="24"/>
          <w:szCs w:val="24"/>
        </w:rPr>
        <w:t>’</w:t>
      </w:r>
      <w:r w:rsidRPr="00136A6F">
        <w:rPr>
          <w:rFonts w:ascii="Arial" w:hAnsi="Arial" w:cs="Arial"/>
          <w:sz w:val="24"/>
          <w:szCs w:val="24"/>
        </w:rPr>
        <w:t xml:space="preserve"> genoemd, of in het Engels </w:t>
      </w:r>
      <w:proofErr w:type="spellStart"/>
      <w:r w:rsidRPr="00136A6F">
        <w:rPr>
          <w:rFonts w:ascii="Arial" w:hAnsi="Arial" w:cs="Arial"/>
          <w:sz w:val="24"/>
          <w:szCs w:val="24"/>
        </w:rPr>
        <w:t>Milestones</w:t>
      </w:r>
      <w:proofErr w:type="spellEnd"/>
      <w:r w:rsidRPr="00136A6F">
        <w:rPr>
          <w:rFonts w:ascii="Arial" w:hAnsi="Arial" w:cs="Arial"/>
          <w:sz w:val="24"/>
          <w:szCs w:val="24"/>
        </w:rPr>
        <w:t>. Mijlpalen hebben twee betekenissen.</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ind w:left="567" w:hanging="141"/>
        <w:rPr>
          <w:rFonts w:ascii="Arial" w:hAnsi="Arial" w:cs="Arial"/>
          <w:sz w:val="24"/>
          <w:szCs w:val="24"/>
        </w:rPr>
      </w:pPr>
      <w:r w:rsidRPr="00136A6F">
        <w:rPr>
          <w:rFonts w:ascii="Arial" w:hAnsi="Arial" w:cs="Arial"/>
          <w:sz w:val="24"/>
          <w:szCs w:val="24"/>
        </w:rPr>
        <w:t xml:space="preserve">* Het zijn belangrijke momenten in een project; denk bijvoorbeeld aan het in productie nemen van een nieuwe machine of de feestelijke introductie van een nieuw product. </w:t>
      </w:r>
    </w:p>
    <w:p w:rsidR="008C5210" w:rsidRPr="00136A6F" w:rsidRDefault="008C5210" w:rsidP="008C5210">
      <w:pPr>
        <w:pStyle w:val="Tekstzonderopmaak"/>
        <w:ind w:left="567" w:hanging="141"/>
        <w:rPr>
          <w:rFonts w:ascii="Arial" w:hAnsi="Arial" w:cs="Arial"/>
          <w:sz w:val="24"/>
          <w:szCs w:val="24"/>
        </w:rPr>
      </w:pPr>
      <w:r w:rsidRPr="00136A6F">
        <w:rPr>
          <w:rFonts w:ascii="Arial" w:hAnsi="Arial" w:cs="Arial"/>
          <w:sz w:val="24"/>
          <w:szCs w:val="24"/>
        </w:rPr>
        <w:lastRenderedPageBreak/>
        <w:t>* Een mijlpaal kan ook een moment van bezinning z</w:t>
      </w:r>
      <w:r>
        <w:rPr>
          <w:rFonts w:ascii="Arial" w:hAnsi="Arial" w:cs="Arial"/>
          <w:sz w:val="24"/>
          <w:szCs w:val="24"/>
        </w:rPr>
        <w:t>ijn: even terugkijken naar wat je</w:t>
      </w:r>
      <w:r w:rsidRPr="00136A6F">
        <w:rPr>
          <w:rFonts w:ascii="Arial" w:hAnsi="Arial" w:cs="Arial"/>
          <w:sz w:val="24"/>
          <w:szCs w:val="24"/>
        </w:rPr>
        <w:t xml:space="preserve"> al hebt gedaan, kijken of het project nog op schema loopt en of de gestelde doelen voor deze mijlpaal behaald zijn.</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Het maakt niet uit hoe een mijlpaal geïnterpreteerd wordt, de implementatie ervan in </w:t>
      </w:r>
      <w:r>
        <w:rPr>
          <w:rFonts w:ascii="Arial" w:hAnsi="Arial" w:cs="Arial"/>
          <w:sz w:val="24"/>
          <w:szCs w:val="24"/>
        </w:rPr>
        <w:t>MS-</w:t>
      </w:r>
      <w:r w:rsidRPr="00136A6F">
        <w:rPr>
          <w:rFonts w:ascii="Arial" w:hAnsi="Arial" w:cs="Arial"/>
          <w:sz w:val="24"/>
          <w:szCs w:val="24"/>
        </w:rPr>
        <w:t>Project is hetzelfde en gaat als volgt:</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1. Voer de taak</w:t>
      </w:r>
      <w:r>
        <w:rPr>
          <w:rFonts w:ascii="Arial" w:hAnsi="Arial" w:cs="Arial"/>
          <w:sz w:val="24"/>
          <w:szCs w:val="24"/>
        </w:rPr>
        <w:t xml:space="preserve"> in waarvan je</w:t>
      </w:r>
      <w:r w:rsidRPr="00136A6F">
        <w:rPr>
          <w:rFonts w:ascii="Arial" w:hAnsi="Arial" w:cs="Arial"/>
          <w:sz w:val="24"/>
          <w:szCs w:val="24"/>
        </w:rPr>
        <w:t xml:space="preserve"> een mijlpaal wilt maken.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2. Geef deze een tijdsduur van 0 dagen, dus een taak met tijdsduur 0.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3. </w:t>
      </w:r>
      <w:r>
        <w:rPr>
          <w:rFonts w:ascii="Arial" w:hAnsi="Arial" w:cs="Arial"/>
          <w:sz w:val="24"/>
          <w:szCs w:val="24"/>
        </w:rPr>
        <w:t>MS-</w:t>
      </w:r>
      <w:r w:rsidRPr="00136A6F">
        <w:rPr>
          <w:rFonts w:ascii="Arial" w:hAnsi="Arial" w:cs="Arial"/>
          <w:sz w:val="24"/>
          <w:szCs w:val="24"/>
        </w:rPr>
        <w:t>Project maakt van deze taak meteen een mijlpaal en presenteert hem in de vorm van een ruit.</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Wil</w:t>
      </w:r>
      <w:r>
        <w:rPr>
          <w:rFonts w:ascii="Arial" w:hAnsi="Arial" w:cs="Arial"/>
          <w:sz w:val="24"/>
          <w:szCs w:val="24"/>
        </w:rPr>
        <w:t xml:space="preserve"> je</w:t>
      </w:r>
      <w:r w:rsidRPr="00136A6F">
        <w:rPr>
          <w:rFonts w:ascii="Arial" w:hAnsi="Arial" w:cs="Arial"/>
          <w:sz w:val="24"/>
          <w:szCs w:val="24"/>
        </w:rPr>
        <w:t xml:space="preserve"> een taak met een werkelijke tijdsduur als mijlpaal bestempelen, dan is er een andere manier:</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1. Selecteer de taak en dubbelklik erop. </w:t>
      </w:r>
    </w:p>
    <w:p w:rsidR="008C5210" w:rsidRPr="00136A6F" w:rsidRDefault="008C5210" w:rsidP="008C5210">
      <w:pPr>
        <w:pStyle w:val="Tekstzonderopmaak"/>
        <w:rPr>
          <w:rFonts w:ascii="Arial" w:hAnsi="Arial" w:cs="Arial"/>
          <w:sz w:val="24"/>
          <w:szCs w:val="24"/>
        </w:rPr>
      </w:pPr>
      <w:r>
        <w:rPr>
          <w:rFonts w:ascii="Arial" w:hAnsi="Arial" w:cs="Arial"/>
          <w:sz w:val="24"/>
          <w:szCs w:val="24"/>
        </w:rPr>
        <w:t>2. Hiermee open je</w:t>
      </w:r>
      <w:r w:rsidRPr="00136A6F">
        <w:rPr>
          <w:rFonts w:ascii="Arial" w:hAnsi="Arial" w:cs="Arial"/>
          <w:sz w:val="24"/>
          <w:szCs w:val="24"/>
        </w:rPr>
        <w:t xml:space="preserve"> het dialoogvenster </w:t>
      </w:r>
      <w:r>
        <w:rPr>
          <w:rFonts w:ascii="Arial" w:hAnsi="Arial" w:cs="Arial"/>
          <w:sz w:val="24"/>
          <w:szCs w:val="24"/>
        </w:rPr>
        <w:t>Gegevens van samenvattingstaak</w:t>
      </w:r>
      <w:r w:rsidRPr="00136A6F">
        <w:rPr>
          <w:rFonts w:ascii="Arial" w:hAnsi="Arial" w:cs="Arial"/>
          <w:sz w:val="24"/>
          <w:szCs w:val="24"/>
        </w:rPr>
        <w:t xml:space="preserve">.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xml:space="preserve">3. Open het tabblad Geavanceerd en vink de optie Taak markeren als mijlpaal aan. </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4. Klik op OK.</w:t>
      </w:r>
    </w:p>
    <w:p w:rsidR="008C5210" w:rsidRPr="00136A6F" w:rsidRDefault="008C5210" w:rsidP="008C5210">
      <w:pPr>
        <w:pStyle w:val="Tekstzonderopmaak"/>
        <w:rPr>
          <w:rFonts w:ascii="Arial" w:hAnsi="Arial" w:cs="Arial"/>
          <w:sz w:val="24"/>
          <w:szCs w:val="24"/>
        </w:rPr>
      </w:pPr>
      <w:r w:rsidRPr="00136A6F">
        <w:rPr>
          <w:rFonts w:ascii="Arial" w:hAnsi="Arial" w:cs="Arial"/>
          <w:sz w:val="24"/>
          <w:szCs w:val="24"/>
        </w:rPr>
        <w:t> </w:t>
      </w:r>
    </w:p>
    <w:p w:rsidR="008C5210" w:rsidRDefault="008C5210" w:rsidP="008C5210">
      <w:pPr>
        <w:pStyle w:val="Tekstzonderopmaak"/>
        <w:rPr>
          <w:rFonts w:ascii="Arial" w:hAnsi="Arial" w:cs="Arial"/>
          <w:sz w:val="24"/>
          <w:szCs w:val="24"/>
        </w:rPr>
      </w:pPr>
      <w:r w:rsidRPr="00136A6F">
        <w:rPr>
          <w:rFonts w:ascii="Arial" w:hAnsi="Arial" w:cs="Arial"/>
          <w:sz w:val="24"/>
          <w:szCs w:val="24"/>
        </w:rPr>
        <w:t xml:space="preserve">De tijdsduur blijft gehandhaafd en de taak is een </w:t>
      </w:r>
      <w:proofErr w:type="spellStart"/>
      <w:r w:rsidRPr="00136A6F">
        <w:rPr>
          <w:rFonts w:ascii="Arial" w:hAnsi="Arial" w:cs="Arial"/>
          <w:sz w:val="24"/>
          <w:szCs w:val="24"/>
        </w:rPr>
        <w:t>milestone</w:t>
      </w:r>
      <w:proofErr w:type="spellEnd"/>
      <w:r w:rsidRPr="00136A6F">
        <w:rPr>
          <w:rFonts w:ascii="Arial" w:hAnsi="Arial" w:cs="Arial"/>
          <w:sz w:val="24"/>
          <w:szCs w:val="24"/>
        </w:rPr>
        <w:t xml:space="preserve"> geworden. </w:t>
      </w:r>
    </w:p>
    <w:p w:rsidR="008C5210" w:rsidRDefault="008C5210" w:rsidP="008C5210">
      <w:pPr>
        <w:pStyle w:val="Tekstzonderopmaak"/>
        <w:rPr>
          <w:rFonts w:ascii="Arial" w:hAnsi="Arial" w:cs="Arial"/>
          <w:sz w:val="24"/>
          <w:szCs w:val="24"/>
        </w:rPr>
      </w:pPr>
    </w:p>
    <w:p w:rsidR="00E11D1F" w:rsidRDefault="00E11D1F" w:rsidP="00E11D1F">
      <w:pPr>
        <w:pStyle w:val="Tekstzonderopmaak"/>
        <w:numPr>
          <w:ilvl w:val="0"/>
          <w:numId w:val="17"/>
        </w:numPr>
        <w:rPr>
          <w:rFonts w:ascii="Arial" w:hAnsi="Arial" w:cs="Arial"/>
          <w:sz w:val="24"/>
          <w:szCs w:val="24"/>
        </w:rPr>
      </w:pPr>
      <w:r>
        <w:rPr>
          <w:rFonts w:ascii="Arial" w:hAnsi="Arial" w:cs="Arial"/>
          <w:sz w:val="24"/>
          <w:szCs w:val="24"/>
        </w:rPr>
        <w:t xml:space="preserve">Maak een nieuwe taak </w:t>
      </w:r>
      <w:r w:rsidRPr="00E11D1F">
        <w:rPr>
          <w:rFonts w:ascii="Arial" w:hAnsi="Arial" w:cs="Arial"/>
          <w:i/>
          <w:sz w:val="24"/>
          <w:szCs w:val="24"/>
        </w:rPr>
        <w:t>Uitvoering</w:t>
      </w:r>
      <w:r>
        <w:rPr>
          <w:rFonts w:ascii="Arial" w:hAnsi="Arial" w:cs="Arial"/>
          <w:sz w:val="24"/>
          <w:szCs w:val="24"/>
        </w:rPr>
        <w:t xml:space="preserve"> die twee berekende dagen na de taak </w:t>
      </w:r>
      <w:proofErr w:type="spellStart"/>
      <w:r w:rsidRPr="00E11D1F">
        <w:rPr>
          <w:rFonts w:ascii="Arial" w:hAnsi="Arial" w:cs="Arial"/>
          <w:i/>
          <w:sz w:val="24"/>
          <w:szCs w:val="24"/>
        </w:rPr>
        <w:t>Premiere</w:t>
      </w:r>
      <w:proofErr w:type="spellEnd"/>
      <w:r>
        <w:rPr>
          <w:rFonts w:ascii="Arial" w:hAnsi="Arial" w:cs="Arial"/>
          <w:sz w:val="24"/>
          <w:szCs w:val="24"/>
        </w:rPr>
        <w:t xml:space="preserve"> is.</w:t>
      </w:r>
    </w:p>
    <w:p w:rsidR="008C5210" w:rsidRPr="00136A6F" w:rsidRDefault="008C5210" w:rsidP="008C5210">
      <w:pPr>
        <w:pStyle w:val="Tekstzonderopmaak"/>
        <w:numPr>
          <w:ilvl w:val="0"/>
          <w:numId w:val="17"/>
        </w:numPr>
        <w:rPr>
          <w:rFonts w:ascii="Arial" w:hAnsi="Arial" w:cs="Arial"/>
          <w:sz w:val="24"/>
          <w:szCs w:val="24"/>
        </w:rPr>
      </w:pPr>
      <w:r w:rsidRPr="00136A6F">
        <w:rPr>
          <w:rFonts w:ascii="Arial" w:hAnsi="Arial" w:cs="Arial"/>
          <w:sz w:val="24"/>
          <w:szCs w:val="24"/>
        </w:rPr>
        <w:t xml:space="preserve">Maak een mijlpaal van de taak </w:t>
      </w:r>
      <w:r w:rsidRPr="0095106B">
        <w:rPr>
          <w:rFonts w:ascii="Arial" w:hAnsi="Arial" w:cs="Arial"/>
          <w:i/>
          <w:sz w:val="24"/>
          <w:szCs w:val="24"/>
        </w:rPr>
        <w:t>Uitvoering</w:t>
      </w:r>
      <w:r w:rsidRPr="00136A6F">
        <w:rPr>
          <w:rFonts w:ascii="Arial" w:hAnsi="Arial" w:cs="Arial"/>
          <w:sz w:val="24"/>
          <w:szCs w:val="24"/>
        </w:rPr>
        <w:t xml:space="preserve"> door middel van de 0-dagen methode.</w:t>
      </w:r>
    </w:p>
    <w:p w:rsidR="008C5210" w:rsidRPr="00EC1A32" w:rsidRDefault="008C5210" w:rsidP="00EC1A32">
      <w:pPr>
        <w:pStyle w:val="Tekstzonderopmaak"/>
        <w:numPr>
          <w:ilvl w:val="0"/>
          <w:numId w:val="17"/>
        </w:numPr>
        <w:rPr>
          <w:rFonts w:ascii="Arial" w:hAnsi="Arial" w:cs="Arial"/>
          <w:sz w:val="24"/>
          <w:szCs w:val="24"/>
        </w:rPr>
      </w:pPr>
      <w:r w:rsidRPr="00EC1A32">
        <w:rPr>
          <w:rFonts w:ascii="Arial" w:hAnsi="Arial" w:cs="Arial"/>
          <w:sz w:val="24"/>
          <w:szCs w:val="24"/>
        </w:rPr>
        <w:t>Zoek met de helpfunctie uit hoe je een deadline instelt</w:t>
      </w:r>
      <w:r w:rsidR="00FF1F53" w:rsidRPr="00EC1A32">
        <w:rPr>
          <w:rFonts w:ascii="Arial" w:hAnsi="Arial" w:cs="Arial"/>
          <w:sz w:val="24"/>
          <w:szCs w:val="24"/>
        </w:rPr>
        <w:t xml:space="preserve"> voor </w:t>
      </w:r>
      <w:proofErr w:type="spellStart"/>
      <w:r w:rsidR="00FF1F53" w:rsidRPr="00EC1A32">
        <w:rPr>
          <w:rFonts w:ascii="Arial" w:hAnsi="Arial" w:cs="Arial"/>
          <w:i/>
          <w:sz w:val="24"/>
          <w:szCs w:val="24"/>
        </w:rPr>
        <w:t>Premiere</w:t>
      </w:r>
      <w:proofErr w:type="spellEnd"/>
      <w:r w:rsidR="00FF1F53" w:rsidRPr="00EC1A32">
        <w:rPr>
          <w:rFonts w:ascii="Arial" w:hAnsi="Arial" w:cs="Arial"/>
          <w:sz w:val="24"/>
          <w:szCs w:val="24"/>
        </w:rPr>
        <w:t xml:space="preserve"> en stel deze dan in per 30 septem</w:t>
      </w:r>
      <w:r w:rsidRPr="00EC1A32">
        <w:rPr>
          <w:rFonts w:ascii="Arial" w:hAnsi="Arial" w:cs="Arial"/>
          <w:sz w:val="24"/>
          <w:szCs w:val="24"/>
        </w:rPr>
        <w:t>ber 2013.</w:t>
      </w:r>
      <w:r w:rsidR="00FF1F53" w:rsidRPr="00EC1A32">
        <w:rPr>
          <w:rFonts w:ascii="Arial" w:hAnsi="Arial" w:cs="Arial"/>
          <w:sz w:val="24"/>
          <w:szCs w:val="24"/>
        </w:rPr>
        <w:t xml:space="preserve"> </w:t>
      </w:r>
    </w:p>
    <w:p w:rsidR="00FF1F53" w:rsidRDefault="00FF1F53" w:rsidP="00FF1F53">
      <w:pPr>
        <w:pStyle w:val="Tekstzonderopmaak"/>
        <w:rPr>
          <w:rFonts w:ascii="Arial" w:hAnsi="Arial" w:cs="Arial"/>
          <w:sz w:val="24"/>
          <w:szCs w:val="24"/>
          <w:highlight w:val="yellow"/>
        </w:rPr>
      </w:pPr>
    </w:p>
    <w:p w:rsidR="00FF1F53" w:rsidRDefault="00FF1F53" w:rsidP="00FF1F53">
      <w:pPr>
        <w:pStyle w:val="Tekstzonderopmaak"/>
        <w:rPr>
          <w:rFonts w:ascii="Arial" w:hAnsi="Arial" w:cs="Arial"/>
          <w:sz w:val="24"/>
          <w:szCs w:val="24"/>
        </w:rPr>
      </w:pPr>
      <w:r w:rsidRPr="00FF1F53">
        <w:rPr>
          <w:rFonts w:ascii="Arial" w:hAnsi="Arial" w:cs="Arial"/>
          <w:sz w:val="24"/>
          <w:szCs w:val="24"/>
        </w:rPr>
        <w:t xml:space="preserve">Je hebt nu het volgende:  </w:t>
      </w:r>
    </w:p>
    <w:p w:rsidR="00FF1F53" w:rsidRDefault="00FF1F53" w:rsidP="00FF1F53">
      <w:pPr>
        <w:pStyle w:val="Tekstzonderopmaak"/>
        <w:rPr>
          <w:rFonts w:ascii="Arial" w:hAnsi="Arial" w:cs="Arial"/>
          <w:sz w:val="24"/>
          <w:szCs w:val="24"/>
        </w:rPr>
      </w:pPr>
    </w:p>
    <w:p w:rsidR="00FF1F53" w:rsidRDefault="00FF1F53" w:rsidP="00FF1F53">
      <w:pPr>
        <w:pStyle w:val="Tekstzonderopmaak"/>
        <w:rPr>
          <w:rFonts w:ascii="Arial" w:hAnsi="Arial" w:cs="Arial"/>
          <w:sz w:val="24"/>
          <w:szCs w:val="24"/>
        </w:rPr>
      </w:pPr>
      <w:r>
        <w:rPr>
          <w:noProof/>
          <w:lang w:eastAsia="nl-NL"/>
        </w:rPr>
        <w:lastRenderedPageBreak/>
        <w:drawing>
          <wp:inline distT="0" distB="0" distL="0" distR="0" wp14:anchorId="19A0F79E" wp14:editId="05C26002">
            <wp:extent cx="9120728" cy="2981740"/>
            <wp:effectExtent l="0" t="0" r="444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9122837" cy="2982430"/>
                    </a:xfrm>
                    <a:prstGeom prst="rect">
                      <a:avLst/>
                    </a:prstGeom>
                  </pic:spPr>
                </pic:pic>
              </a:graphicData>
            </a:graphic>
          </wp:inline>
        </w:drawing>
      </w:r>
    </w:p>
    <w:p w:rsidR="00FF1F53" w:rsidRDefault="00FF1F53" w:rsidP="00FF1F53">
      <w:pPr>
        <w:pStyle w:val="Tekstzonderopmaak"/>
        <w:rPr>
          <w:rFonts w:ascii="Arial" w:hAnsi="Arial" w:cs="Arial"/>
          <w:sz w:val="24"/>
          <w:szCs w:val="24"/>
        </w:rPr>
      </w:pPr>
    </w:p>
    <w:p w:rsidR="00FF1F53" w:rsidRPr="00FF1F53" w:rsidRDefault="00FF1F53" w:rsidP="00FF1F53">
      <w:pPr>
        <w:pStyle w:val="Tekstzonderopmaak"/>
        <w:rPr>
          <w:rFonts w:ascii="Arial" w:hAnsi="Arial" w:cs="Arial"/>
          <w:sz w:val="24"/>
          <w:szCs w:val="24"/>
        </w:rPr>
      </w:pPr>
    </w:p>
    <w:p w:rsidR="00FF1F53" w:rsidRDefault="008C5210" w:rsidP="00FF1F53">
      <w:pPr>
        <w:pStyle w:val="Tekstzonderopmaak"/>
        <w:rPr>
          <w:rFonts w:ascii="Arial" w:hAnsi="Arial" w:cs="Arial"/>
          <w:sz w:val="24"/>
          <w:szCs w:val="24"/>
        </w:rPr>
      </w:pPr>
      <w:r>
        <w:rPr>
          <w:rFonts w:ascii="Arial" w:hAnsi="Arial" w:cs="Arial"/>
          <w:sz w:val="24"/>
          <w:szCs w:val="24"/>
        </w:rPr>
        <w:t xml:space="preserve">Bewaar je bestand als </w:t>
      </w:r>
      <w:r>
        <w:rPr>
          <w:rFonts w:ascii="Arial" w:hAnsi="Arial" w:cs="Arial"/>
          <w:b/>
          <w:sz w:val="24"/>
          <w:szCs w:val="24"/>
        </w:rPr>
        <w:t>Planning4</w:t>
      </w:r>
      <w:r>
        <w:rPr>
          <w:rFonts w:ascii="Arial" w:hAnsi="Arial" w:cs="Arial"/>
          <w:sz w:val="24"/>
          <w:szCs w:val="24"/>
        </w:rPr>
        <w:t>.</w:t>
      </w:r>
      <w:r w:rsidR="00FF1F53">
        <w:rPr>
          <w:rFonts w:ascii="Arial" w:hAnsi="Arial" w:cs="Arial"/>
          <w:sz w:val="24"/>
          <w:szCs w:val="24"/>
        </w:rPr>
        <w:t xml:space="preserve"> </w:t>
      </w:r>
      <w:r w:rsidR="00FF1F53" w:rsidRPr="00FF1F53">
        <w:rPr>
          <w:rFonts w:ascii="Arial" w:hAnsi="Arial" w:cs="Arial"/>
          <w:sz w:val="24"/>
          <w:szCs w:val="24"/>
        </w:rPr>
        <w:t>Bewaar dit bestand goed want je hebt het nodig voor een volgend Serviceprogramma.</w:t>
      </w:r>
    </w:p>
    <w:p w:rsidR="008C5210" w:rsidRDefault="008C5210" w:rsidP="00FF1F53">
      <w:pPr>
        <w:pStyle w:val="Tekstzonderopmaak"/>
        <w:rPr>
          <w:rFonts w:ascii="Arial" w:hAnsi="Arial" w:cs="Arial"/>
          <w:sz w:val="24"/>
          <w:szCs w:val="24"/>
        </w:rPr>
      </w:pPr>
    </w:p>
    <w:p w:rsidR="00921211" w:rsidRPr="00921211" w:rsidRDefault="00921211" w:rsidP="00FF1F53">
      <w:pPr>
        <w:pStyle w:val="Tekstzonderopmaak"/>
        <w:rPr>
          <w:rFonts w:ascii="Arial" w:hAnsi="Arial" w:cs="Arial"/>
          <w:sz w:val="24"/>
          <w:szCs w:val="24"/>
        </w:rPr>
      </w:pPr>
      <w:r w:rsidRPr="00921211">
        <w:rPr>
          <w:rFonts w:ascii="Arial" w:hAnsi="Arial" w:cs="Arial"/>
          <w:sz w:val="24"/>
          <w:szCs w:val="24"/>
        </w:rPr>
        <w:t>Als je tijd over</w:t>
      </w:r>
      <w:r w:rsidR="0004343A">
        <w:rPr>
          <w:rFonts w:ascii="Arial" w:hAnsi="Arial" w:cs="Arial"/>
          <w:sz w:val="24"/>
          <w:szCs w:val="24"/>
        </w:rPr>
        <w:t xml:space="preserve"> </w:t>
      </w:r>
      <w:r w:rsidRPr="00921211">
        <w:rPr>
          <w:rFonts w:ascii="Arial" w:hAnsi="Arial" w:cs="Arial"/>
          <w:sz w:val="24"/>
          <w:szCs w:val="24"/>
        </w:rPr>
        <w:t>hebt kun je het volgende nog doen:</w:t>
      </w:r>
    </w:p>
    <w:p w:rsidR="00921211" w:rsidRPr="003047E5" w:rsidRDefault="00921211" w:rsidP="00921211">
      <w:pPr>
        <w:pBdr>
          <w:bottom w:val="single" w:sz="6" w:space="8" w:color="FFC200"/>
        </w:pBdr>
        <w:spacing w:after="150" w:line="432" w:lineRule="atLeast"/>
        <w:outlineLvl w:val="2"/>
        <w:rPr>
          <w:rFonts w:ascii="Arial" w:hAnsi="Arial" w:cs="Arial"/>
          <w:color w:val="454545"/>
          <w:lang w:eastAsia="nl-NL"/>
        </w:rPr>
      </w:pPr>
      <w:bookmarkStart w:id="23" w:name="BM4"/>
      <w:bookmarkEnd w:id="23"/>
      <w:r w:rsidRPr="003047E5">
        <w:rPr>
          <w:rFonts w:ascii="Arial" w:hAnsi="Arial" w:cs="Arial"/>
          <w:color w:val="454545"/>
          <w:lang w:eastAsia="nl-NL"/>
        </w:rPr>
        <w:t>Toegestane vertraging in de planning opsporen</w:t>
      </w:r>
    </w:p>
    <w:p w:rsidR="00921211" w:rsidRPr="003047E5" w:rsidRDefault="005B29E9" w:rsidP="00921211">
      <w:pPr>
        <w:spacing w:before="100" w:beforeAutospacing="1" w:after="100" w:afterAutospacing="1" w:line="300" w:lineRule="atLeast"/>
        <w:rPr>
          <w:rFonts w:ascii="Arial" w:hAnsi="Arial" w:cs="Arial"/>
          <w:color w:val="454545"/>
          <w:lang w:eastAsia="nl-NL"/>
        </w:rPr>
      </w:pPr>
      <w:r w:rsidRPr="00972B08">
        <w:rPr>
          <w:rFonts w:ascii="Arial" w:hAnsi="Arial" w:cs="Arial"/>
          <w:lang w:eastAsia="nl-NL"/>
        </w:rPr>
        <w:t xml:space="preserve">Hoeveel </w:t>
      </w:r>
      <w:r w:rsidRPr="00972B08">
        <w:fldChar w:fldCharType="begin"/>
      </w:r>
      <w:r w:rsidRPr="00972B08">
        <w:instrText xml:space="preserve"> HYPERLINK "javascript:AppendPopup(this,'814260728_14')" </w:instrText>
      </w:r>
      <w:r w:rsidRPr="00972B08">
        <w:fldChar w:fldCharType="separate"/>
      </w:r>
      <w:r w:rsidRPr="00972B08">
        <w:rPr>
          <w:rFonts w:ascii="Arial" w:hAnsi="Arial" w:cs="Arial"/>
          <w:lang w:eastAsia="nl-NL"/>
        </w:rPr>
        <w:t>toegestane vertraging</w:t>
      </w:r>
      <w:r w:rsidRPr="00972B08">
        <w:rPr>
          <w:rFonts w:ascii="Arial" w:hAnsi="Arial" w:cs="Arial"/>
          <w:vanish/>
          <w:lang w:eastAsia="nl-NL"/>
        </w:rPr>
        <w:t xml:space="preserve"> (toegestane vertraging: de tijdsduur waarmee een taak vertraagd kan worden zonder dat hierdoor een andere taak of de einddatum van het project in gevaar komen. De totale toegestane vertraging geeft de tijdsduur aan waarmee een taak vertraagd kan worden zonder dat dit een vertraging voor het project inhoudt.)</w:t>
      </w:r>
      <w:r w:rsidRPr="00972B08">
        <w:rPr>
          <w:rFonts w:ascii="Arial" w:hAnsi="Arial" w:cs="Arial"/>
          <w:vanish/>
          <w:lang w:eastAsia="nl-NL"/>
        </w:rPr>
        <w:fldChar w:fldCharType="end"/>
      </w:r>
      <w:r>
        <w:rPr>
          <w:rFonts w:ascii="Arial" w:hAnsi="Arial" w:cs="Arial"/>
          <w:lang w:eastAsia="nl-NL"/>
        </w:rPr>
        <w:t xml:space="preserve"> er in je</w:t>
      </w:r>
      <w:r w:rsidRPr="00972B08">
        <w:rPr>
          <w:rFonts w:ascii="Arial" w:hAnsi="Arial" w:cs="Arial"/>
          <w:lang w:eastAsia="nl-NL"/>
        </w:rPr>
        <w:t xml:space="preserve"> planning voorkomt, maakt duidelijk hoeveel vertraging taken mogen oplopen voordat andere </w:t>
      </w:r>
      <w:r w:rsidRPr="003047E5">
        <w:rPr>
          <w:rFonts w:ascii="Arial" w:hAnsi="Arial" w:cs="Arial"/>
          <w:color w:val="454545"/>
          <w:lang w:eastAsia="nl-NL"/>
        </w:rPr>
        <w:t xml:space="preserve">taken </w:t>
      </w:r>
      <w:r w:rsidR="00921211" w:rsidRPr="003047E5">
        <w:rPr>
          <w:rFonts w:ascii="Arial" w:hAnsi="Arial" w:cs="Arial"/>
          <w:color w:val="454545"/>
          <w:lang w:eastAsia="nl-NL"/>
        </w:rPr>
        <w:t>taken of de einddatum van het project in gevaar komen.</w:t>
      </w:r>
    </w:p>
    <w:p w:rsidR="00921211" w:rsidRPr="003047E5" w:rsidRDefault="00921211" w:rsidP="00921211">
      <w:pPr>
        <w:numPr>
          <w:ilvl w:val="0"/>
          <w:numId w:val="21"/>
        </w:numPr>
        <w:spacing w:after="105" w:line="300" w:lineRule="atLeast"/>
        <w:ind w:left="225"/>
        <w:rPr>
          <w:rFonts w:ascii="Arial" w:hAnsi="Arial" w:cs="Arial"/>
          <w:color w:val="454545"/>
          <w:lang w:eastAsia="nl-NL"/>
        </w:rPr>
      </w:pPr>
      <w:r w:rsidRPr="003047E5">
        <w:rPr>
          <w:rFonts w:ascii="Arial" w:hAnsi="Arial" w:cs="Arial"/>
          <w:color w:val="454545"/>
          <w:lang w:eastAsia="nl-NL"/>
        </w:rPr>
        <w:t xml:space="preserve">Ga naar het tabblad </w:t>
      </w:r>
      <w:r w:rsidRPr="003047E5">
        <w:rPr>
          <w:rFonts w:ascii="Arial" w:hAnsi="Arial" w:cs="Arial"/>
          <w:b/>
          <w:bCs/>
          <w:color w:val="454545"/>
          <w:lang w:eastAsia="nl-NL"/>
        </w:rPr>
        <w:t>Beeld</w:t>
      </w:r>
      <w:r w:rsidRPr="003047E5">
        <w:rPr>
          <w:rFonts w:ascii="Arial" w:hAnsi="Arial" w:cs="Arial"/>
          <w:color w:val="454545"/>
          <w:lang w:eastAsia="nl-NL"/>
        </w:rPr>
        <w:t xml:space="preserve">, klik in de groep </w:t>
      </w:r>
      <w:r w:rsidRPr="003047E5">
        <w:rPr>
          <w:rFonts w:ascii="Arial" w:hAnsi="Arial" w:cs="Arial"/>
          <w:b/>
          <w:bCs/>
          <w:color w:val="454545"/>
          <w:lang w:eastAsia="nl-NL"/>
        </w:rPr>
        <w:t>Taakweergaven</w:t>
      </w:r>
      <w:r w:rsidRPr="003047E5">
        <w:rPr>
          <w:rFonts w:ascii="Arial" w:hAnsi="Arial" w:cs="Arial"/>
          <w:color w:val="454545"/>
          <w:lang w:eastAsia="nl-NL"/>
        </w:rPr>
        <w:t xml:space="preserve"> op de pijl bij </w:t>
      </w:r>
      <w:r w:rsidRPr="003047E5">
        <w:rPr>
          <w:rFonts w:ascii="Arial" w:hAnsi="Arial" w:cs="Arial"/>
          <w:b/>
          <w:bCs/>
          <w:color w:val="454545"/>
          <w:lang w:eastAsia="nl-NL"/>
        </w:rPr>
        <w:t>Gantt-diagram</w:t>
      </w:r>
      <w:r w:rsidRPr="003047E5">
        <w:rPr>
          <w:rFonts w:ascii="Arial" w:hAnsi="Arial" w:cs="Arial"/>
          <w:color w:val="454545"/>
          <w:lang w:eastAsia="nl-NL"/>
        </w:rPr>
        <w:t xml:space="preserve"> en selecteer </w:t>
      </w:r>
      <w:r w:rsidRPr="003047E5">
        <w:rPr>
          <w:rFonts w:ascii="Arial" w:hAnsi="Arial" w:cs="Arial"/>
          <w:b/>
          <w:bCs/>
          <w:color w:val="454545"/>
          <w:lang w:eastAsia="nl-NL"/>
        </w:rPr>
        <w:t>Meer weergaven</w:t>
      </w:r>
      <w:r w:rsidRPr="003047E5">
        <w:rPr>
          <w:rFonts w:ascii="Arial" w:hAnsi="Arial" w:cs="Arial"/>
          <w:color w:val="454545"/>
          <w:lang w:eastAsia="nl-NL"/>
        </w:rPr>
        <w:t>.</w:t>
      </w:r>
    </w:p>
    <w:p w:rsidR="00921211" w:rsidRPr="003047E5" w:rsidRDefault="00921211" w:rsidP="00921211">
      <w:pPr>
        <w:numPr>
          <w:ilvl w:val="0"/>
          <w:numId w:val="21"/>
        </w:numPr>
        <w:spacing w:after="105" w:line="300" w:lineRule="atLeast"/>
        <w:ind w:left="225"/>
        <w:rPr>
          <w:rFonts w:ascii="Arial" w:hAnsi="Arial" w:cs="Arial"/>
          <w:color w:val="454545"/>
          <w:lang w:eastAsia="nl-NL"/>
        </w:rPr>
      </w:pPr>
      <w:r w:rsidRPr="003047E5">
        <w:rPr>
          <w:rFonts w:ascii="Arial" w:hAnsi="Arial" w:cs="Arial"/>
          <w:color w:val="454545"/>
          <w:lang w:eastAsia="nl-NL"/>
        </w:rPr>
        <w:t xml:space="preserve">Het dialoogvenster </w:t>
      </w:r>
      <w:r w:rsidRPr="003047E5">
        <w:rPr>
          <w:rFonts w:ascii="Arial" w:hAnsi="Arial" w:cs="Arial"/>
          <w:b/>
          <w:bCs/>
          <w:color w:val="454545"/>
          <w:lang w:eastAsia="nl-NL"/>
        </w:rPr>
        <w:t>Meer weergaven</w:t>
      </w:r>
      <w:r w:rsidRPr="003047E5">
        <w:rPr>
          <w:rFonts w:ascii="Arial" w:hAnsi="Arial" w:cs="Arial"/>
          <w:color w:val="454545"/>
          <w:lang w:eastAsia="nl-NL"/>
        </w:rPr>
        <w:t xml:space="preserve"> wordt geopend. Klik in de lijst </w:t>
      </w:r>
      <w:r w:rsidRPr="003047E5">
        <w:rPr>
          <w:rFonts w:ascii="Arial" w:hAnsi="Arial" w:cs="Arial"/>
          <w:b/>
          <w:bCs/>
          <w:color w:val="454545"/>
          <w:lang w:eastAsia="nl-NL"/>
        </w:rPr>
        <w:t>Weergaven</w:t>
      </w:r>
      <w:r w:rsidRPr="003047E5">
        <w:rPr>
          <w:rFonts w:ascii="Arial" w:hAnsi="Arial" w:cs="Arial"/>
          <w:color w:val="454545"/>
          <w:lang w:eastAsia="nl-NL"/>
        </w:rPr>
        <w:t xml:space="preserve"> op </w:t>
      </w:r>
      <w:r w:rsidRPr="003047E5">
        <w:rPr>
          <w:rFonts w:ascii="Arial" w:hAnsi="Arial" w:cs="Arial"/>
          <w:b/>
          <w:bCs/>
          <w:color w:val="454545"/>
          <w:lang w:eastAsia="nl-NL"/>
        </w:rPr>
        <w:t>Gedetailleerd Gantt-diagram</w:t>
      </w:r>
      <w:r w:rsidRPr="003047E5">
        <w:rPr>
          <w:rFonts w:ascii="Arial" w:hAnsi="Arial" w:cs="Arial"/>
          <w:color w:val="454545"/>
          <w:lang w:eastAsia="nl-NL"/>
        </w:rPr>
        <w:t xml:space="preserve"> en vervolgens op </w:t>
      </w:r>
      <w:r w:rsidRPr="003047E5">
        <w:rPr>
          <w:rFonts w:ascii="Arial" w:hAnsi="Arial" w:cs="Arial"/>
          <w:b/>
          <w:bCs/>
          <w:color w:val="454545"/>
          <w:lang w:eastAsia="nl-NL"/>
        </w:rPr>
        <w:t>Toepassen</w:t>
      </w:r>
      <w:r w:rsidRPr="003047E5">
        <w:rPr>
          <w:rFonts w:ascii="Arial" w:hAnsi="Arial" w:cs="Arial"/>
          <w:color w:val="454545"/>
          <w:lang w:eastAsia="nl-NL"/>
        </w:rPr>
        <w:t>.</w:t>
      </w:r>
    </w:p>
    <w:p w:rsidR="00921211" w:rsidRPr="003047E5" w:rsidRDefault="00921211" w:rsidP="00921211">
      <w:pPr>
        <w:numPr>
          <w:ilvl w:val="0"/>
          <w:numId w:val="21"/>
        </w:numPr>
        <w:spacing w:after="105" w:line="300" w:lineRule="atLeast"/>
        <w:ind w:left="225"/>
        <w:rPr>
          <w:rFonts w:ascii="Arial" w:hAnsi="Arial" w:cs="Arial"/>
          <w:color w:val="454545"/>
          <w:lang w:eastAsia="nl-NL"/>
        </w:rPr>
      </w:pPr>
      <w:r w:rsidRPr="003047E5">
        <w:rPr>
          <w:rFonts w:ascii="Arial" w:hAnsi="Arial" w:cs="Arial"/>
          <w:color w:val="454545"/>
          <w:lang w:eastAsia="nl-NL"/>
        </w:rPr>
        <w:t xml:space="preserve">Klik op het tabblad </w:t>
      </w:r>
      <w:r w:rsidRPr="003047E5">
        <w:rPr>
          <w:rFonts w:ascii="Arial" w:hAnsi="Arial" w:cs="Arial"/>
          <w:b/>
          <w:bCs/>
          <w:color w:val="454545"/>
          <w:lang w:eastAsia="nl-NL"/>
        </w:rPr>
        <w:t>Beeld</w:t>
      </w:r>
      <w:r w:rsidRPr="003047E5">
        <w:rPr>
          <w:rFonts w:ascii="Arial" w:hAnsi="Arial" w:cs="Arial"/>
          <w:color w:val="454545"/>
          <w:lang w:eastAsia="nl-NL"/>
        </w:rPr>
        <w:t xml:space="preserve"> in de groep </w:t>
      </w:r>
      <w:r w:rsidRPr="003047E5">
        <w:rPr>
          <w:rFonts w:ascii="Arial" w:hAnsi="Arial" w:cs="Arial"/>
          <w:b/>
          <w:bCs/>
          <w:color w:val="454545"/>
          <w:lang w:eastAsia="nl-NL"/>
        </w:rPr>
        <w:t>Gegevens</w:t>
      </w:r>
      <w:r w:rsidRPr="003047E5">
        <w:rPr>
          <w:rFonts w:ascii="Arial" w:hAnsi="Arial" w:cs="Arial"/>
          <w:color w:val="454545"/>
          <w:lang w:eastAsia="nl-NL"/>
        </w:rPr>
        <w:t xml:space="preserve"> op de pijl bij </w:t>
      </w:r>
      <w:r w:rsidRPr="003047E5">
        <w:rPr>
          <w:rFonts w:ascii="Arial" w:hAnsi="Arial" w:cs="Arial"/>
          <w:b/>
          <w:bCs/>
          <w:color w:val="454545"/>
          <w:lang w:eastAsia="nl-NL"/>
        </w:rPr>
        <w:t>Tabellen</w:t>
      </w:r>
      <w:r w:rsidRPr="003047E5">
        <w:rPr>
          <w:rFonts w:ascii="Arial" w:hAnsi="Arial" w:cs="Arial"/>
          <w:color w:val="454545"/>
          <w:lang w:eastAsia="nl-NL"/>
        </w:rPr>
        <w:t xml:space="preserve"> en klik vervolgens op </w:t>
      </w:r>
      <w:r w:rsidRPr="003047E5">
        <w:rPr>
          <w:rFonts w:ascii="Arial" w:hAnsi="Arial" w:cs="Arial"/>
          <w:b/>
          <w:bCs/>
          <w:color w:val="454545"/>
          <w:lang w:eastAsia="nl-NL"/>
        </w:rPr>
        <w:t>Planning</w:t>
      </w:r>
      <w:r w:rsidRPr="003047E5">
        <w:rPr>
          <w:rFonts w:ascii="Arial" w:hAnsi="Arial" w:cs="Arial"/>
          <w:color w:val="454545"/>
          <w:lang w:eastAsia="nl-NL"/>
        </w:rPr>
        <w:t>.</w:t>
      </w:r>
    </w:p>
    <w:p w:rsidR="00921211" w:rsidRPr="003047E5" w:rsidRDefault="00921211" w:rsidP="00921211">
      <w:pPr>
        <w:spacing w:before="100" w:beforeAutospacing="1" w:after="100" w:afterAutospacing="1" w:line="300" w:lineRule="atLeast"/>
        <w:ind w:left="825"/>
        <w:rPr>
          <w:rFonts w:ascii="Arial" w:hAnsi="Arial" w:cs="Arial"/>
          <w:color w:val="454545"/>
          <w:lang w:eastAsia="nl-NL"/>
        </w:rPr>
      </w:pPr>
      <w:r w:rsidRPr="003047E5">
        <w:rPr>
          <w:rFonts w:ascii="Arial" w:hAnsi="Arial" w:cs="Arial"/>
          <w:color w:val="454545"/>
          <w:lang w:eastAsia="nl-NL"/>
        </w:rPr>
        <w:lastRenderedPageBreak/>
        <w:t>In het diagramgedeelte van de weergave wordt toegestane vertraging weergegeven als dunne balken rechts van de taken. De waarden van de toegestane vertraging staan naast de gewone Gantt-balken.</w:t>
      </w:r>
    </w:p>
    <w:p w:rsidR="00921211" w:rsidRPr="003047E5" w:rsidRDefault="00921211" w:rsidP="00921211">
      <w:pPr>
        <w:spacing w:before="100" w:beforeAutospacing="1" w:after="100" w:afterAutospacing="1" w:line="300" w:lineRule="atLeast"/>
        <w:ind w:left="825"/>
        <w:rPr>
          <w:rFonts w:ascii="Arial" w:hAnsi="Arial" w:cs="Arial"/>
          <w:color w:val="454545"/>
          <w:lang w:eastAsia="nl-NL"/>
        </w:rPr>
      </w:pPr>
      <w:r w:rsidRPr="003047E5">
        <w:rPr>
          <w:rFonts w:ascii="Arial" w:hAnsi="Arial" w:cs="Arial"/>
          <w:color w:val="454545"/>
          <w:lang w:eastAsia="nl-NL"/>
        </w:rPr>
        <w:t xml:space="preserve">Druk op TAB om de velden </w:t>
      </w:r>
      <w:r w:rsidRPr="003047E5">
        <w:rPr>
          <w:rFonts w:ascii="Arial" w:hAnsi="Arial" w:cs="Arial"/>
          <w:b/>
          <w:bCs/>
          <w:color w:val="454545"/>
          <w:lang w:eastAsia="nl-NL"/>
        </w:rPr>
        <w:t>Toegestane vertraging per taak</w:t>
      </w:r>
      <w:r w:rsidRPr="003047E5">
        <w:rPr>
          <w:rFonts w:ascii="Arial" w:hAnsi="Arial" w:cs="Arial"/>
          <w:color w:val="454545"/>
          <w:lang w:eastAsia="nl-NL"/>
        </w:rPr>
        <w:t xml:space="preserve"> en </w:t>
      </w:r>
      <w:r w:rsidRPr="003047E5">
        <w:rPr>
          <w:rFonts w:ascii="Arial" w:hAnsi="Arial" w:cs="Arial"/>
          <w:b/>
          <w:bCs/>
          <w:color w:val="454545"/>
          <w:lang w:eastAsia="nl-NL"/>
        </w:rPr>
        <w:t>Totale toegestane vertraging</w:t>
      </w:r>
      <w:r w:rsidRPr="003047E5">
        <w:rPr>
          <w:rFonts w:ascii="Arial" w:hAnsi="Arial" w:cs="Arial"/>
          <w:color w:val="454545"/>
          <w:lang w:eastAsia="nl-NL"/>
        </w:rPr>
        <w:t xml:space="preserve"> beurtelings weer te geven als deze niet zichtbaar zijn in het werkbladgedeelte van de weergave.</w:t>
      </w:r>
    </w:p>
    <w:p w:rsidR="00921211" w:rsidRDefault="00921211" w:rsidP="00FF1F53">
      <w:pPr>
        <w:pStyle w:val="Tekstzonderopmaak"/>
        <w:rPr>
          <w:rFonts w:ascii="Arial" w:hAnsi="Arial" w:cs="Arial"/>
          <w:sz w:val="24"/>
          <w:szCs w:val="24"/>
        </w:rPr>
      </w:pPr>
    </w:p>
    <w:p w:rsidR="0090197C" w:rsidRPr="00FF1F53" w:rsidRDefault="008C5210" w:rsidP="00FF1F53">
      <w:pPr>
        <w:pStyle w:val="Tekstzonderopmaak"/>
        <w:rPr>
          <w:rFonts w:ascii="Arial" w:hAnsi="Arial" w:cs="Arial"/>
          <w:sz w:val="24"/>
          <w:szCs w:val="24"/>
        </w:rPr>
      </w:pPr>
      <w:r w:rsidRPr="00136A6F">
        <w:rPr>
          <w:rFonts w:ascii="Arial" w:hAnsi="Arial" w:cs="Arial"/>
          <w:sz w:val="24"/>
          <w:szCs w:val="24"/>
        </w:rPr>
        <w:cr/>
      </w:r>
      <w:r w:rsidRPr="00CF3FA7">
        <w:rPr>
          <w:rFonts w:ascii="Arial" w:hAnsi="Arial" w:cs="Arial"/>
          <w:b/>
          <w:sz w:val="24"/>
          <w:szCs w:val="24"/>
        </w:rPr>
        <w:t>Tot slot</w:t>
      </w:r>
      <w:r w:rsidRPr="00CF3FA7">
        <w:rPr>
          <w:rFonts w:ascii="Arial" w:hAnsi="Arial" w:cs="Arial"/>
          <w:b/>
          <w:sz w:val="24"/>
          <w:szCs w:val="24"/>
        </w:rPr>
        <w:cr/>
      </w:r>
      <w:r w:rsidRPr="00136A6F">
        <w:rPr>
          <w:rFonts w:ascii="Arial" w:hAnsi="Arial" w:cs="Arial"/>
          <w:sz w:val="24"/>
          <w:szCs w:val="24"/>
        </w:rPr>
        <w:cr/>
      </w:r>
      <w:r>
        <w:rPr>
          <w:rFonts w:ascii="Arial" w:hAnsi="Arial" w:cs="Arial"/>
          <w:sz w:val="24"/>
          <w:szCs w:val="24"/>
        </w:rPr>
        <w:t>Je hebt nu</w:t>
      </w:r>
      <w:r w:rsidRPr="00136A6F">
        <w:rPr>
          <w:rFonts w:ascii="Arial" w:hAnsi="Arial" w:cs="Arial"/>
          <w:sz w:val="24"/>
          <w:szCs w:val="24"/>
        </w:rPr>
        <w:t xml:space="preserve"> een basis</w:t>
      </w:r>
      <w:r>
        <w:rPr>
          <w:rFonts w:ascii="Arial" w:hAnsi="Arial" w:cs="Arial"/>
          <w:sz w:val="24"/>
          <w:szCs w:val="24"/>
        </w:rPr>
        <w:t>projectplanning opgezet. Je</w:t>
      </w:r>
      <w:r w:rsidRPr="00136A6F">
        <w:rPr>
          <w:rFonts w:ascii="Arial" w:hAnsi="Arial" w:cs="Arial"/>
          <w:sz w:val="24"/>
          <w:szCs w:val="24"/>
        </w:rPr>
        <w:t xml:space="preserve"> hebt kennis gemaakt met de mogelijkheden van Project, met het </w:t>
      </w:r>
      <w:proofErr w:type="spellStart"/>
      <w:r w:rsidRPr="00136A6F">
        <w:rPr>
          <w:rFonts w:ascii="Arial" w:hAnsi="Arial" w:cs="Arial"/>
          <w:sz w:val="24"/>
          <w:szCs w:val="24"/>
        </w:rPr>
        <w:t>Gantt</w:t>
      </w:r>
      <w:proofErr w:type="spellEnd"/>
      <w:r>
        <w:rPr>
          <w:rFonts w:ascii="Arial" w:hAnsi="Arial" w:cs="Arial"/>
          <w:sz w:val="24"/>
          <w:szCs w:val="24"/>
        </w:rPr>
        <w:t xml:space="preserve">-diagram, de taken en </w:t>
      </w:r>
      <w:proofErr w:type="spellStart"/>
      <w:r>
        <w:rPr>
          <w:rFonts w:ascii="Arial" w:hAnsi="Arial" w:cs="Arial"/>
          <w:sz w:val="24"/>
          <w:szCs w:val="24"/>
        </w:rPr>
        <w:t>subtaken</w:t>
      </w:r>
      <w:proofErr w:type="spellEnd"/>
      <w:r w:rsidRPr="00136A6F">
        <w:rPr>
          <w:rFonts w:ascii="Arial" w:hAnsi="Arial" w:cs="Arial"/>
          <w:sz w:val="24"/>
          <w:szCs w:val="24"/>
        </w:rPr>
        <w:t xml:space="preserve"> en de mijlpalen. Zelf kun</w:t>
      </w:r>
      <w:r>
        <w:rPr>
          <w:rFonts w:ascii="Arial" w:hAnsi="Arial" w:cs="Arial"/>
          <w:sz w:val="24"/>
          <w:szCs w:val="24"/>
        </w:rPr>
        <w:t xml:space="preserve"> je </w:t>
      </w:r>
      <w:r w:rsidRPr="00136A6F">
        <w:rPr>
          <w:rFonts w:ascii="Arial" w:hAnsi="Arial" w:cs="Arial"/>
          <w:sz w:val="24"/>
          <w:szCs w:val="24"/>
        </w:rPr>
        <w:t>nog allerhande zaken toevoegen, waaronder de resources en kostenonderdelen. Via de knop Rapport in de werkbalk kun</w:t>
      </w:r>
      <w:r>
        <w:rPr>
          <w:rFonts w:ascii="Arial" w:hAnsi="Arial" w:cs="Arial"/>
          <w:sz w:val="24"/>
          <w:szCs w:val="24"/>
        </w:rPr>
        <w:t xml:space="preserve"> je</w:t>
      </w:r>
      <w:r w:rsidRPr="00136A6F">
        <w:rPr>
          <w:rFonts w:ascii="Arial" w:hAnsi="Arial" w:cs="Arial"/>
          <w:sz w:val="24"/>
          <w:szCs w:val="24"/>
        </w:rPr>
        <w:t xml:space="preserve"> uiteenlopende verslagen genereren, met informatie over het project.</w:t>
      </w:r>
      <w:r w:rsidRPr="00136A6F">
        <w:rPr>
          <w:rFonts w:ascii="Arial" w:hAnsi="Arial" w:cs="Arial"/>
          <w:sz w:val="24"/>
          <w:szCs w:val="24"/>
        </w:rPr>
        <w:cr/>
      </w:r>
      <w:r w:rsidRPr="00136A6F">
        <w:rPr>
          <w:rFonts w:ascii="Arial" w:hAnsi="Arial" w:cs="Arial"/>
          <w:sz w:val="24"/>
          <w:szCs w:val="24"/>
        </w:rPr>
        <w:cr/>
      </w:r>
      <w:r w:rsidRPr="00136A6F">
        <w:rPr>
          <w:rFonts w:ascii="Arial" w:hAnsi="Arial" w:cs="Arial"/>
          <w:sz w:val="24"/>
          <w:szCs w:val="24"/>
        </w:rPr>
        <w:cr/>
      </w:r>
    </w:p>
    <w:sectPr w:rsidR="0090197C" w:rsidRPr="00FF1F53" w:rsidSect="0090197C">
      <w:footerReference w:type="default" r:id="rId39"/>
      <w:pgSz w:w="16838" w:h="11906" w:orient="landscape" w:code="9"/>
      <w:pgMar w:top="851" w:right="1134" w:bottom="851" w:left="1134"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D0D" w:rsidRDefault="00EF3D0D" w:rsidP="00DB0F1B">
      <w:r>
        <w:separator/>
      </w:r>
    </w:p>
  </w:endnote>
  <w:endnote w:type="continuationSeparator" w:id="0">
    <w:p w:rsidR="00EF3D0D" w:rsidRDefault="00EF3D0D" w:rsidP="00DB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D1" w:rsidRPr="00B31741" w:rsidRDefault="000707D1" w:rsidP="00CC3F26">
    <w:pPr>
      <w:pStyle w:val="Voettekst"/>
      <w:tabs>
        <w:tab w:val="clear" w:pos="9072"/>
        <w:tab w:val="right" w:pos="14220"/>
      </w:tabs>
      <w:spacing w:line="240" w:lineRule="auto"/>
      <w:ind w:right="-190"/>
      <w:rPr>
        <w:rFonts w:ascii="Arial" w:hAnsi="Arial" w:cs="Arial"/>
        <w:sz w:val="16"/>
        <w:szCs w:val="16"/>
        <w:lang w:val="nl-NL"/>
      </w:rPr>
    </w:pPr>
    <w:r w:rsidRPr="00B31741">
      <w:rPr>
        <w:rFonts w:ascii="Arial" w:hAnsi="Arial" w:cs="Arial"/>
        <w:sz w:val="16"/>
        <w:szCs w:val="16"/>
        <w:lang w:val="nl-NL"/>
      </w:rPr>
      <w:t>Ontwikkelaar:</w:t>
    </w:r>
    <w:r>
      <w:rPr>
        <w:rFonts w:ascii="Arial" w:hAnsi="Arial" w:cs="Arial"/>
        <w:sz w:val="16"/>
        <w:szCs w:val="16"/>
        <w:lang w:val="nl-NL"/>
      </w:rPr>
      <w:t xml:space="preserve"> F. van Krimpen</w:t>
    </w:r>
    <w:r>
      <w:rPr>
        <w:rFonts w:ascii="Arial" w:hAnsi="Arial" w:cs="Arial"/>
        <w:sz w:val="16"/>
        <w:szCs w:val="16"/>
        <w:lang w:val="nl-NL"/>
      </w:rPr>
      <w:tab/>
    </w:r>
    <w:r>
      <w:rPr>
        <w:rFonts w:ascii="Arial" w:hAnsi="Arial" w:cs="Arial"/>
        <w:sz w:val="16"/>
        <w:szCs w:val="16"/>
        <w:lang w:val="nl-NL"/>
      </w:rPr>
      <w:tab/>
      <w:t>SP-TV-</w:t>
    </w:r>
    <w:proofErr w:type="spellStart"/>
    <w:r>
      <w:rPr>
        <w:rFonts w:ascii="Arial" w:hAnsi="Arial" w:cs="Arial"/>
        <w:sz w:val="16"/>
        <w:szCs w:val="16"/>
        <w:lang w:val="nl-NL"/>
      </w:rPr>
      <w:t>uon</w:t>
    </w:r>
    <w:proofErr w:type="spellEnd"/>
    <w:r>
      <w:rPr>
        <w:rFonts w:ascii="Arial" w:hAnsi="Arial" w:cs="Arial"/>
        <w:sz w:val="16"/>
        <w:szCs w:val="16"/>
        <w:lang w:val="nl-NL"/>
      </w:rPr>
      <w:t>: .</w:t>
    </w:r>
    <w:r w:rsidRPr="00B31741">
      <w:rPr>
        <w:rFonts w:ascii="Arial" w:hAnsi="Arial" w:cs="Arial"/>
        <w:sz w:val="16"/>
        <w:szCs w:val="16"/>
        <w:lang w:val="nl-NL"/>
      </w:rPr>
      <w:t>/1</w:t>
    </w:r>
  </w:p>
  <w:p w:rsidR="000707D1" w:rsidRPr="00CC3F26" w:rsidRDefault="000707D1" w:rsidP="00CC3F26">
    <w:pPr>
      <w:pStyle w:val="Voettekst"/>
      <w:tabs>
        <w:tab w:val="clear" w:pos="9072"/>
        <w:tab w:val="right" w:pos="14220"/>
      </w:tabs>
      <w:spacing w:line="240" w:lineRule="auto"/>
      <w:rPr>
        <w:rFonts w:ascii="Arial" w:hAnsi="Arial" w:cs="Arial"/>
        <w:sz w:val="16"/>
        <w:szCs w:val="16"/>
        <w:lang w:val="nl-NL"/>
      </w:rPr>
    </w:pPr>
    <w:r w:rsidRPr="00B31741">
      <w:rPr>
        <w:rFonts w:ascii="Arial" w:hAnsi="Arial" w:cs="Arial"/>
        <w:sz w:val="16"/>
        <w:szCs w:val="16"/>
        <w:lang w:val="nl-NL"/>
      </w:rPr>
      <w:t>Ontwikkeldatum:</w:t>
    </w:r>
    <w:r>
      <w:rPr>
        <w:rFonts w:ascii="Arial" w:hAnsi="Arial" w:cs="Arial"/>
        <w:sz w:val="16"/>
        <w:szCs w:val="16"/>
        <w:lang w:val="nl-NL"/>
      </w:rPr>
      <w:t xml:space="preserve"> januari 2011</w:t>
    </w:r>
    <w:r w:rsidRPr="00B31741">
      <w:rPr>
        <w:rFonts w:ascii="Arial" w:hAnsi="Arial" w:cs="Arial"/>
        <w:sz w:val="16"/>
        <w:szCs w:val="16"/>
        <w:lang w:val="nl-NL"/>
      </w:rPr>
      <w:tab/>
    </w:r>
    <w:r w:rsidRPr="00B31741">
      <w:rPr>
        <w:rFonts w:ascii="Arial" w:hAnsi="Arial" w:cs="Arial"/>
        <w:sz w:val="16"/>
        <w:szCs w:val="16"/>
        <w:lang w:val="nl-NL"/>
      </w:rPr>
      <w:tab/>
    </w:r>
    <w:r w:rsidRPr="00CC3F26">
      <w:rPr>
        <w:rFonts w:ascii="Arial" w:hAnsi="Arial" w:cs="Arial"/>
        <w:sz w:val="16"/>
        <w:szCs w:val="16"/>
        <w:lang w:val="nl-NL"/>
      </w:rPr>
      <w:t xml:space="preserve">Pag. </w:t>
    </w:r>
    <w:r w:rsidRPr="00CC3F26">
      <w:rPr>
        <w:rFonts w:ascii="Arial" w:hAnsi="Arial" w:cs="Arial"/>
        <w:sz w:val="16"/>
        <w:szCs w:val="16"/>
        <w:lang w:val="nl-NL"/>
      </w:rPr>
      <w:fldChar w:fldCharType="begin"/>
    </w:r>
    <w:r w:rsidRPr="00CC3F26">
      <w:rPr>
        <w:rFonts w:ascii="Arial" w:hAnsi="Arial" w:cs="Arial"/>
        <w:sz w:val="16"/>
        <w:szCs w:val="16"/>
        <w:lang w:val="nl-NL"/>
      </w:rPr>
      <w:instrText xml:space="preserve"> PAGE </w:instrText>
    </w:r>
    <w:r w:rsidRPr="00CC3F26">
      <w:rPr>
        <w:rFonts w:ascii="Arial" w:hAnsi="Arial" w:cs="Arial"/>
        <w:sz w:val="16"/>
        <w:szCs w:val="16"/>
        <w:lang w:val="nl-NL"/>
      </w:rPr>
      <w:fldChar w:fldCharType="separate"/>
    </w:r>
    <w:r w:rsidR="006B4627">
      <w:rPr>
        <w:rFonts w:ascii="Arial" w:hAnsi="Arial" w:cs="Arial"/>
        <w:noProof/>
        <w:sz w:val="16"/>
        <w:szCs w:val="16"/>
        <w:lang w:val="nl-NL"/>
      </w:rPr>
      <w:t>21</w:t>
    </w:r>
    <w:r w:rsidRPr="00CC3F26">
      <w:rPr>
        <w:rFonts w:ascii="Arial" w:hAnsi="Arial" w:cs="Arial"/>
        <w:sz w:val="16"/>
        <w:szCs w:val="16"/>
        <w:lang w:val="nl-NL"/>
      </w:rPr>
      <w:fldChar w:fldCharType="end"/>
    </w:r>
    <w:r w:rsidRPr="00CC3F26">
      <w:rPr>
        <w:rFonts w:ascii="Arial" w:hAnsi="Arial" w:cs="Arial"/>
        <w:sz w:val="16"/>
        <w:szCs w:val="16"/>
        <w:lang w:val="nl-NL"/>
      </w:rPr>
      <w:t xml:space="preserve"> van </w:t>
    </w:r>
    <w:r w:rsidRPr="00CC3F26">
      <w:rPr>
        <w:rFonts w:ascii="Arial" w:hAnsi="Arial" w:cs="Arial"/>
        <w:sz w:val="16"/>
        <w:szCs w:val="16"/>
        <w:lang w:val="nl-NL"/>
      </w:rPr>
      <w:fldChar w:fldCharType="begin"/>
    </w:r>
    <w:r w:rsidRPr="00CC3F26">
      <w:rPr>
        <w:rFonts w:ascii="Arial" w:hAnsi="Arial" w:cs="Arial"/>
        <w:sz w:val="16"/>
        <w:szCs w:val="16"/>
        <w:lang w:val="nl-NL"/>
      </w:rPr>
      <w:instrText xml:space="preserve"> NUMPAGES </w:instrText>
    </w:r>
    <w:r w:rsidRPr="00CC3F26">
      <w:rPr>
        <w:rFonts w:ascii="Arial" w:hAnsi="Arial" w:cs="Arial"/>
        <w:sz w:val="16"/>
        <w:szCs w:val="16"/>
        <w:lang w:val="nl-NL"/>
      </w:rPr>
      <w:fldChar w:fldCharType="separate"/>
    </w:r>
    <w:r w:rsidR="006B4627">
      <w:rPr>
        <w:rFonts w:ascii="Arial" w:hAnsi="Arial" w:cs="Arial"/>
        <w:noProof/>
        <w:sz w:val="16"/>
        <w:szCs w:val="16"/>
        <w:lang w:val="nl-NL"/>
      </w:rPr>
      <w:t>24</w:t>
    </w:r>
    <w:r w:rsidRPr="00CC3F26">
      <w:rPr>
        <w:rFonts w:ascii="Arial" w:hAnsi="Arial" w:cs="Arial"/>
        <w:sz w:val="16"/>
        <w:szCs w:val="16"/>
        <w:lang w:val="nl-NL"/>
      </w:rPr>
      <w:fldChar w:fldCharType="end"/>
    </w:r>
  </w:p>
  <w:p w:rsidR="000707D1" w:rsidRPr="00891FF3" w:rsidRDefault="000707D1" w:rsidP="00CC3F26">
    <w:pPr>
      <w:pStyle w:val="Voettekst"/>
      <w:spacing w:line="240" w:lineRule="auto"/>
      <w:rPr>
        <w:rStyle w:val="Paginanummer"/>
        <w:rFonts w:ascii="Arial" w:hAnsi="Arial" w:cs="Arial"/>
        <w:sz w:val="16"/>
        <w:szCs w:val="16"/>
        <w:lang w:val="nl-NL"/>
      </w:rPr>
    </w:pPr>
    <w:r w:rsidRPr="00E3212A">
      <w:rPr>
        <w:rStyle w:val="Paginanummer"/>
        <w:rFonts w:ascii="Arial" w:hAnsi="Arial" w:cs="Arial"/>
        <w:sz w:val="16"/>
        <w:szCs w:val="16"/>
        <w:lang w:val="nl-NL"/>
      </w:rPr>
      <w:fldChar w:fldCharType="begin"/>
    </w:r>
    <w:r w:rsidRPr="00E3212A">
      <w:rPr>
        <w:rStyle w:val="Paginanummer"/>
        <w:rFonts w:ascii="Arial" w:hAnsi="Arial" w:cs="Arial"/>
        <w:sz w:val="16"/>
        <w:szCs w:val="16"/>
        <w:lang w:val="nl-NL"/>
      </w:rPr>
      <w:instrText xml:space="preserve"> FILENAME </w:instrText>
    </w:r>
    <w:r w:rsidRPr="00E3212A">
      <w:rPr>
        <w:rStyle w:val="Paginanummer"/>
        <w:rFonts w:ascii="Arial" w:hAnsi="Arial" w:cs="Arial"/>
        <w:sz w:val="16"/>
        <w:szCs w:val="16"/>
        <w:lang w:val="nl-NL"/>
      </w:rPr>
      <w:fldChar w:fldCharType="separate"/>
    </w:r>
    <w:r w:rsidR="00A61356">
      <w:rPr>
        <w:rStyle w:val="Paginanummer"/>
        <w:rFonts w:ascii="Arial" w:hAnsi="Arial" w:cs="Arial"/>
        <w:noProof/>
        <w:sz w:val="16"/>
        <w:szCs w:val="16"/>
        <w:lang w:val="nl-NL"/>
      </w:rPr>
      <w:t>SP16 msproject 2010 student vanaf september 2011 v4</w:t>
    </w:r>
    <w:r w:rsidRPr="00E3212A">
      <w:rPr>
        <w:rStyle w:val="Paginanummer"/>
        <w:rFonts w:ascii="Arial" w:hAnsi="Arial" w:cs="Arial"/>
        <w:sz w:val="16"/>
        <w:szCs w:val="16"/>
        <w:lang w:val="nl-NL"/>
      </w:rPr>
      <w:fldChar w:fldCharType="end"/>
    </w:r>
    <w:r w:rsidR="00337D20">
      <w:rPr>
        <w:rStyle w:val="Paginanummer"/>
        <w:rFonts w:ascii="Arial" w:hAnsi="Arial" w:cs="Arial"/>
        <w:sz w:val="16"/>
        <w:szCs w:val="16"/>
        <w:lang w:val="nl-NL"/>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D0D" w:rsidRDefault="00EF3D0D" w:rsidP="00DB0F1B">
      <w:r>
        <w:separator/>
      </w:r>
    </w:p>
  </w:footnote>
  <w:footnote w:type="continuationSeparator" w:id="0">
    <w:p w:rsidR="00EF3D0D" w:rsidRDefault="00EF3D0D" w:rsidP="00DB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84D"/>
    <w:multiLevelType w:val="hybridMultilevel"/>
    <w:tmpl w:val="CC6499AC"/>
    <w:lvl w:ilvl="0" w:tplc="0413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
    <w:nsid w:val="061338F1"/>
    <w:multiLevelType w:val="multilevel"/>
    <w:tmpl w:val="732A9F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A1F7426"/>
    <w:multiLevelType w:val="hybridMultilevel"/>
    <w:tmpl w:val="F0FCAA76"/>
    <w:lvl w:ilvl="0" w:tplc="99F6D7EC">
      <w:start w:val="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5DF3B68"/>
    <w:multiLevelType w:val="hybridMultilevel"/>
    <w:tmpl w:val="4C6881A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166C5838"/>
    <w:multiLevelType w:val="hybridMultilevel"/>
    <w:tmpl w:val="42B45104"/>
    <w:lvl w:ilvl="0" w:tplc="3F563824">
      <w:numFmt w:val="bullet"/>
      <w:lvlText w:val="-"/>
      <w:lvlJc w:val="left"/>
      <w:pPr>
        <w:ind w:left="720" w:hanging="360"/>
      </w:pPr>
      <w:rPr>
        <w:rFonts w:ascii="Courier New" w:eastAsiaTheme="minorHAnsi"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9C971BE"/>
    <w:multiLevelType w:val="hybridMultilevel"/>
    <w:tmpl w:val="F16ED270"/>
    <w:lvl w:ilvl="0" w:tplc="CB10A98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D213898"/>
    <w:multiLevelType w:val="multilevel"/>
    <w:tmpl w:val="CC6499A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268F6945"/>
    <w:multiLevelType w:val="hybridMultilevel"/>
    <w:tmpl w:val="732A9F9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293F0503"/>
    <w:multiLevelType w:val="hybridMultilevel"/>
    <w:tmpl w:val="9F2E31AA"/>
    <w:lvl w:ilvl="0" w:tplc="D724253A">
      <w:numFmt w:val="bullet"/>
      <w:lvlText w:val="-"/>
      <w:lvlJc w:val="left"/>
      <w:pPr>
        <w:tabs>
          <w:tab w:val="num" w:pos="900"/>
        </w:tabs>
        <w:ind w:left="900" w:hanging="540"/>
      </w:pPr>
      <w:rPr>
        <w:rFonts w:ascii="Verdana" w:eastAsia="Times New Roman" w:hAnsi="Verda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1641557"/>
    <w:multiLevelType w:val="hybridMultilevel"/>
    <w:tmpl w:val="35F2F740"/>
    <w:lvl w:ilvl="0" w:tplc="3F563824">
      <w:numFmt w:val="bullet"/>
      <w:lvlText w:val="-"/>
      <w:lvlJc w:val="left"/>
      <w:pPr>
        <w:ind w:left="720" w:hanging="360"/>
      </w:pPr>
      <w:rPr>
        <w:rFonts w:ascii="Courier New" w:eastAsiaTheme="minorHAnsi"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3AC0752"/>
    <w:multiLevelType w:val="hybridMultilevel"/>
    <w:tmpl w:val="1C30A7DA"/>
    <w:lvl w:ilvl="0" w:tplc="CC5C659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38195794"/>
    <w:multiLevelType w:val="multilevel"/>
    <w:tmpl w:val="287A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365F13"/>
    <w:multiLevelType w:val="multilevel"/>
    <w:tmpl w:val="CC6499A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50B03C43"/>
    <w:multiLevelType w:val="hybridMultilevel"/>
    <w:tmpl w:val="1AE421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547A0B49"/>
    <w:multiLevelType w:val="hybridMultilevel"/>
    <w:tmpl w:val="FED6FD72"/>
    <w:lvl w:ilvl="0" w:tplc="2E5871CC">
      <w:start w:val="1"/>
      <w:numFmt w:val="decimal"/>
      <w:lvlText w:val="%1."/>
      <w:lvlJc w:val="left"/>
      <w:pPr>
        <w:ind w:left="435" w:hanging="360"/>
      </w:pPr>
      <w:rPr>
        <w:rFonts w:hint="default"/>
      </w:rPr>
    </w:lvl>
    <w:lvl w:ilvl="1" w:tplc="04130019" w:tentative="1">
      <w:start w:val="1"/>
      <w:numFmt w:val="lowerLetter"/>
      <w:lvlText w:val="%2."/>
      <w:lvlJc w:val="left"/>
      <w:pPr>
        <w:ind w:left="1155" w:hanging="360"/>
      </w:pPr>
    </w:lvl>
    <w:lvl w:ilvl="2" w:tplc="0413001B" w:tentative="1">
      <w:start w:val="1"/>
      <w:numFmt w:val="lowerRoman"/>
      <w:lvlText w:val="%3."/>
      <w:lvlJc w:val="right"/>
      <w:pPr>
        <w:ind w:left="1875" w:hanging="180"/>
      </w:pPr>
    </w:lvl>
    <w:lvl w:ilvl="3" w:tplc="0413000F" w:tentative="1">
      <w:start w:val="1"/>
      <w:numFmt w:val="decimal"/>
      <w:lvlText w:val="%4."/>
      <w:lvlJc w:val="left"/>
      <w:pPr>
        <w:ind w:left="2595" w:hanging="360"/>
      </w:pPr>
    </w:lvl>
    <w:lvl w:ilvl="4" w:tplc="04130019" w:tentative="1">
      <w:start w:val="1"/>
      <w:numFmt w:val="lowerLetter"/>
      <w:lvlText w:val="%5."/>
      <w:lvlJc w:val="left"/>
      <w:pPr>
        <w:ind w:left="3315" w:hanging="360"/>
      </w:pPr>
    </w:lvl>
    <w:lvl w:ilvl="5" w:tplc="0413001B" w:tentative="1">
      <w:start w:val="1"/>
      <w:numFmt w:val="lowerRoman"/>
      <w:lvlText w:val="%6."/>
      <w:lvlJc w:val="right"/>
      <w:pPr>
        <w:ind w:left="4035" w:hanging="180"/>
      </w:pPr>
    </w:lvl>
    <w:lvl w:ilvl="6" w:tplc="0413000F" w:tentative="1">
      <w:start w:val="1"/>
      <w:numFmt w:val="decimal"/>
      <w:lvlText w:val="%7."/>
      <w:lvlJc w:val="left"/>
      <w:pPr>
        <w:ind w:left="4755" w:hanging="360"/>
      </w:pPr>
    </w:lvl>
    <w:lvl w:ilvl="7" w:tplc="04130019" w:tentative="1">
      <w:start w:val="1"/>
      <w:numFmt w:val="lowerLetter"/>
      <w:lvlText w:val="%8."/>
      <w:lvlJc w:val="left"/>
      <w:pPr>
        <w:ind w:left="5475" w:hanging="360"/>
      </w:pPr>
    </w:lvl>
    <w:lvl w:ilvl="8" w:tplc="0413001B" w:tentative="1">
      <w:start w:val="1"/>
      <w:numFmt w:val="lowerRoman"/>
      <w:lvlText w:val="%9."/>
      <w:lvlJc w:val="right"/>
      <w:pPr>
        <w:ind w:left="6195" w:hanging="180"/>
      </w:pPr>
    </w:lvl>
  </w:abstractNum>
  <w:abstractNum w:abstractNumId="15">
    <w:nsid w:val="5AB05C9E"/>
    <w:multiLevelType w:val="hybridMultilevel"/>
    <w:tmpl w:val="E87097F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6">
    <w:nsid w:val="5AD97604"/>
    <w:multiLevelType w:val="hybridMultilevel"/>
    <w:tmpl w:val="906C0146"/>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5E483E8A"/>
    <w:multiLevelType w:val="hybridMultilevel"/>
    <w:tmpl w:val="6A20E3F4"/>
    <w:lvl w:ilvl="0" w:tplc="5C70A00C">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nsid w:val="65DE4D22"/>
    <w:multiLevelType w:val="hybridMultilevel"/>
    <w:tmpl w:val="B972C8A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9">
    <w:nsid w:val="66504794"/>
    <w:multiLevelType w:val="multilevel"/>
    <w:tmpl w:val="86E6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D45481"/>
    <w:multiLevelType w:val="hybridMultilevel"/>
    <w:tmpl w:val="AC9A3CB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7"/>
  </w:num>
  <w:num w:numId="2">
    <w:abstractNumId w:val="13"/>
  </w:num>
  <w:num w:numId="3">
    <w:abstractNumId w:val="3"/>
  </w:num>
  <w:num w:numId="4">
    <w:abstractNumId w:val="0"/>
  </w:num>
  <w:num w:numId="5">
    <w:abstractNumId w:val="7"/>
  </w:num>
  <w:num w:numId="6">
    <w:abstractNumId w:val="16"/>
  </w:num>
  <w:num w:numId="7">
    <w:abstractNumId w:val="6"/>
  </w:num>
  <w:num w:numId="8">
    <w:abstractNumId w:val="12"/>
  </w:num>
  <w:num w:numId="9">
    <w:abstractNumId w:val="1"/>
  </w:num>
  <w:num w:numId="10">
    <w:abstractNumId w:val="10"/>
  </w:num>
  <w:num w:numId="11">
    <w:abstractNumId w:val="18"/>
  </w:num>
  <w:num w:numId="12">
    <w:abstractNumId w:val="8"/>
  </w:num>
  <w:num w:numId="13">
    <w:abstractNumId w:val="20"/>
  </w:num>
  <w:num w:numId="14">
    <w:abstractNumId w:val="2"/>
  </w:num>
  <w:num w:numId="15">
    <w:abstractNumId w:val="19"/>
  </w:num>
  <w:num w:numId="16">
    <w:abstractNumId w:val="9"/>
  </w:num>
  <w:num w:numId="17">
    <w:abstractNumId w:val="4"/>
  </w:num>
  <w:num w:numId="18">
    <w:abstractNumId w:val="14"/>
  </w:num>
  <w:num w:numId="19">
    <w:abstractNumId w:val="5"/>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97C"/>
    <w:rsid w:val="0001225A"/>
    <w:rsid w:val="00027BF1"/>
    <w:rsid w:val="00041C71"/>
    <w:rsid w:val="0004343A"/>
    <w:rsid w:val="000575E3"/>
    <w:rsid w:val="000707D1"/>
    <w:rsid w:val="00070A93"/>
    <w:rsid w:val="000C09F6"/>
    <w:rsid w:val="000F09B2"/>
    <w:rsid w:val="000F25D1"/>
    <w:rsid w:val="001004E9"/>
    <w:rsid w:val="00122C21"/>
    <w:rsid w:val="00124560"/>
    <w:rsid w:val="00124F14"/>
    <w:rsid w:val="00135E0A"/>
    <w:rsid w:val="00171598"/>
    <w:rsid w:val="001729BD"/>
    <w:rsid w:val="001904CC"/>
    <w:rsid w:val="001C1C9A"/>
    <w:rsid w:val="001D32C8"/>
    <w:rsid w:val="001E1B2B"/>
    <w:rsid w:val="00204DC4"/>
    <w:rsid w:val="00213010"/>
    <w:rsid w:val="0024371D"/>
    <w:rsid w:val="00265B5E"/>
    <w:rsid w:val="00285D61"/>
    <w:rsid w:val="002A4F6A"/>
    <w:rsid w:val="002B67D4"/>
    <w:rsid w:val="002C4256"/>
    <w:rsid w:val="002D2006"/>
    <w:rsid w:val="002D5A68"/>
    <w:rsid w:val="002F3067"/>
    <w:rsid w:val="002F525C"/>
    <w:rsid w:val="00304207"/>
    <w:rsid w:val="00332D26"/>
    <w:rsid w:val="00337D20"/>
    <w:rsid w:val="00345F3F"/>
    <w:rsid w:val="00363D89"/>
    <w:rsid w:val="00377BD9"/>
    <w:rsid w:val="0039070B"/>
    <w:rsid w:val="003A4EF5"/>
    <w:rsid w:val="003D3953"/>
    <w:rsid w:val="003F01F1"/>
    <w:rsid w:val="003F34FA"/>
    <w:rsid w:val="004115A5"/>
    <w:rsid w:val="004122B7"/>
    <w:rsid w:val="0044012D"/>
    <w:rsid w:val="00457C8F"/>
    <w:rsid w:val="0048365B"/>
    <w:rsid w:val="004A0E16"/>
    <w:rsid w:val="004A30C4"/>
    <w:rsid w:val="004A6757"/>
    <w:rsid w:val="004B4BDB"/>
    <w:rsid w:val="004D1024"/>
    <w:rsid w:val="004F3318"/>
    <w:rsid w:val="005220B6"/>
    <w:rsid w:val="0052396D"/>
    <w:rsid w:val="00527FF0"/>
    <w:rsid w:val="00542A35"/>
    <w:rsid w:val="005525A9"/>
    <w:rsid w:val="00575AB8"/>
    <w:rsid w:val="005B29E9"/>
    <w:rsid w:val="005F106C"/>
    <w:rsid w:val="00612747"/>
    <w:rsid w:val="0063298F"/>
    <w:rsid w:val="0063516D"/>
    <w:rsid w:val="0066603B"/>
    <w:rsid w:val="0067149D"/>
    <w:rsid w:val="006B0305"/>
    <w:rsid w:val="006B4627"/>
    <w:rsid w:val="006B7572"/>
    <w:rsid w:val="006C1DE0"/>
    <w:rsid w:val="006E3BC6"/>
    <w:rsid w:val="007037EF"/>
    <w:rsid w:val="007058F1"/>
    <w:rsid w:val="00716AF1"/>
    <w:rsid w:val="0075001E"/>
    <w:rsid w:val="00754AEB"/>
    <w:rsid w:val="007579D5"/>
    <w:rsid w:val="00785F03"/>
    <w:rsid w:val="00790B91"/>
    <w:rsid w:val="007B34E5"/>
    <w:rsid w:val="007B5D65"/>
    <w:rsid w:val="007C134E"/>
    <w:rsid w:val="007D389D"/>
    <w:rsid w:val="007D7612"/>
    <w:rsid w:val="007F7881"/>
    <w:rsid w:val="00844A65"/>
    <w:rsid w:val="00845ED0"/>
    <w:rsid w:val="00862521"/>
    <w:rsid w:val="008629AD"/>
    <w:rsid w:val="008646CB"/>
    <w:rsid w:val="008918A0"/>
    <w:rsid w:val="008934B4"/>
    <w:rsid w:val="008C5210"/>
    <w:rsid w:val="0090197C"/>
    <w:rsid w:val="0091357E"/>
    <w:rsid w:val="00921211"/>
    <w:rsid w:val="009433BE"/>
    <w:rsid w:val="00995C8A"/>
    <w:rsid w:val="009B6160"/>
    <w:rsid w:val="009B7F63"/>
    <w:rsid w:val="009E3645"/>
    <w:rsid w:val="00A420CC"/>
    <w:rsid w:val="00A51C6F"/>
    <w:rsid w:val="00A61356"/>
    <w:rsid w:val="00A82046"/>
    <w:rsid w:val="00AA62A6"/>
    <w:rsid w:val="00B00BF0"/>
    <w:rsid w:val="00B232BC"/>
    <w:rsid w:val="00B32D73"/>
    <w:rsid w:val="00B34E59"/>
    <w:rsid w:val="00B35AEC"/>
    <w:rsid w:val="00B55F7F"/>
    <w:rsid w:val="00B964C3"/>
    <w:rsid w:val="00BB3326"/>
    <w:rsid w:val="00BF5104"/>
    <w:rsid w:val="00C45BEC"/>
    <w:rsid w:val="00C47C9E"/>
    <w:rsid w:val="00C75BAC"/>
    <w:rsid w:val="00C9230D"/>
    <w:rsid w:val="00CA0C12"/>
    <w:rsid w:val="00CA546D"/>
    <w:rsid w:val="00CC3F26"/>
    <w:rsid w:val="00D04A34"/>
    <w:rsid w:val="00D16783"/>
    <w:rsid w:val="00D17248"/>
    <w:rsid w:val="00D40586"/>
    <w:rsid w:val="00D4593F"/>
    <w:rsid w:val="00D61CEE"/>
    <w:rsid w:val="00D7626C"/>
    <w:rsid w:val="00D76607"/>
    <w:rsid w:val="00DB0F1B"/>
    <w:rsid w:val="00DB2DD8"/>
    <w:rsid w:val="00E11D1F"/>
    <w:rsid w:val="00E3212A"/>
    <w:rsid w:val="00E4035B"/>
    <w:rsid w:val="00E573CB"/>
    <w:rsid w:val="00E66E77"/>
    <w:rsid w:val="00E73F3F"/>
    <w:rsid w:val="00E7445A"/>
    <w:rsid w:val="00E822A0"/>
    <w:rsid w:val="00E879D5"/>
    <w:rsid w:val="00E97F19"/>
    <w:rsid w:val="00EA077B"/>
    <w:rsid w:val="00EA1A90"/>
    <w:rsid w:val="00EC1A32"/>
    <w:rsid w:val="00EF3D0D"/>
    <w:rsid w:val="00EF3EED"/>
    <w:rsid w:val="00F35412"/>
    <w:rsid w:val="00F4431A"/>
    <w:rsid w:val="00F77AF7"/>
    <w:rsid w:val="00F83732"/>
    <w:rsid w:val="00F91DB9"/>
    <w:rsid w:val="00F93381"/>
    <w:rsid w:val="00FA25CA"/>
    <w:rsid w:val="00FE30B0"/>
    <w:rsid w:val="00FE42F7"/>
    <w:rsid w:val="00FF1F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90197C"/>
    <w:pPr>
      <w:spacing w:line="360" w:lineRule="auto"/>
    </w:pPr>
    <w:rPr>
      <w:sz w:val="24"/>
      <w:szCs w:val="24"/>
      <w:lang w:val="hu-HU" w:eastAsia="hu-HU"/>
    </w:rPr>
  </w:style>
  <w:style w:type="paragraph" w:styleId="Kop1">
    <w:name w:val="heading 1"/>
    <w:basedOn w:val="Standaard"/>
    <w:next w:val="Standaard"/>
    <w:link w:val="Kop1Char"/>
    <w:qFormat/>
    <w:rsid w:val="00C9230D"/>
    <w:pPr>
      <w:keepNext/>
      <w:spacing w:before="240" w:after="60" w:line="240" w:lineRule="auto"/>
      <w:outlineLvl w:val="0"/>
    </w:pPr>
    <w:rPr>
      <w:rFonts w:ascii="Batang" w:eastAsia="Batang" w:hAnsi="Batang" w:cs="Arial"/>
      <w:b/>
      <w:bCs/>
      <w:kern w:val="32"/>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qFormat/>
    <w:rsid w:val="0090197C"/>
    <w:pPr>
      <w:spacing w:line="240" w:lineRule="auto"/>
      <w:jc w:val="center"/>
    </w:pPr>
    <w:rPr>
      <w:rFonts w:ascii="Tahoma" w:hAnsi="Tahoma" w:cs="Tahoma"/>
      <w:b/>
      <w:bCs/>
      <w:sz w:val="32"/>
      <w:szCs w:val="20"/>
      <w:lang w:val="nl-NL" w:eastAsia="nl-NL"/>
    </w:rPr>
  </w:style>
  <w:style w:type="paragraph" w:styleId="Normaalweb">
    <w:name w:val="Normal (Web)"/>
    <w:basedOn w:val="Standaard"/>
    <w:rsid w:val="0090197C"/>
    <w:pPr>
      <w:spacing w:before="100" w:beforeAutospacing="1" w:after="100" w:afterAutospacing="1" w:line="240" w:lineRule="auto"/>
    </w:pPr>
    <w:rPr>
      <w:rFonts w:ascii="Arial Unicode MS" w:eastAsia="Arial Unicode MS" w:hAnsi="Arial Unicode MS" w:cs="Arial Unicode MS"/>
      <w:lang w:val="nl-NL" w:eastAsia="nl-NL"/>
    </w:rPr>
  </w:style>
  <w:style w:type="paragraph" w:styleId="Voettekst">
    <w:name w:val="footer"/>
    <w:basedOn w:val="Standaard"/>
    <w:rsid w:val="0090197C"/>
    <w:pPr>
      <w:tabs>
        <w:tab w:val="center" w:pos="4536"/>
        <w:tab w:val="right" w:pos="9072"/>
      </w:tabs>
    </w:pPr>
  </w:style>
  <w:style w:type="character" w:styleId="Paginanummer">
    <w:name w:val="page number"/>
    <w:basedOn w:val="Standaardalinea-lettertype"/>
    <w:rsid w:val="0090197C"/>
  </w:style>
  <w:style w:type="paragraph" w:styleId="Koptekst">
    <w:name w:val="header"/>
    <w:basedOn w:val="Standaard"/>
    <w:rsid w:val="00CC3F26"/>
    <w:pPr>
      <w:tabs>
        <w:tab w:val="center" w:pos="4536"/>
        <w:tab w:val="right" w:pos="9072"/>
      </w:tabs>
    </w:pPr>
  </w:style>
  <w:style w:type="character" w:styleId="Verwijzingopmerking">
    <w:name w:val="annotation reference"/>
    <w:basedOn w:val="Standaardalinea-lettertype"/>
    <w:rsid w:val="0001225A"/>
    <w:rPr>
      <w:sz w:val="16"/>
      <w:szCs w:val="16"/>
    </w:rPr>
  </w:style>
  <w:style w:type="paragraph" w:styleId="Geenafstand">
    <w:name w:val="No Spacing"/>
    <w:uiPriority w:val="1"/>
    <w:qFormat/>
    <w:rsid w:val="006C1DE0"/>
    <w:rPr>
      <w:sz w:val="24"/>
      <w:szCs w:val="24"/>
      <w:lang w:val="hu-HU" w:eastAsia="hu-HU"/>
    </w:rPr>
  </w:style>
  <w:style w:type="character" w:customStyle="1" w:styleId="Kop1Char">
    <w:name w:val="Kop 1 Char"/>
    <w:basedOn w:val="Standaardalinea-lettertype"/>
    <w:link w:val="Kop1"/>
    <w:rsid w:val="00C9230D"/>
    <w:rPr>
      <w:rFonts w:ascii="Batang" w:eastAsia="Batang" w:hAnsi="Batang" w:cs="Arial"/>
      <w:b/>
      <w:bCs/>
      <w:kern w:val="32"/>
      <w:sz w:val="32"/>
      <w:szCs w:val="32"/>
    </w:rPr>
  </w:style>
  <w:style w:type="character" w:styleId="Hyperlink">
    <w:name w:val="Hyperlink"/>
    <w:basedOn w:val="Standaardalinea-lettertype"/>
    <w:rsid w:val="00C9230D"/>
    <w:rPr>
      <w:color w:val="0000FF"/>
      <w:u w:val="single"/>
    </w:rPr>
  </w:style>
  <w:style w:type="character" w:customStyle="1" w:styleId="cmdn1">
    <w:name w:val="cmdn1"/>
    <w:basedOn w:val="Standaardalinea-lettertype"/>
    <w:rsid w:val="00C9230D"/>
    <w:rPr>
      <w:b/>
      <w:bCs/>
    </w:rPr>
  </w:style>
  <w:style w:type="paragraph" w:styleId="Tekstzonderopmaak">
    <w:name w:val="Plain Text"/>
    <w:basedOn w:val="Standaard"/>
    <w:link w:val="TekstzonderopmaakChar"/>
    <w:uiPriority w:val="99"/>
    <w:unhideWhenUsed/>
    <w:rsid w:val="008C5210"/>
    <w:pPr>
      <w:spacing w:line="240" w:lineRule="auto"/>
    </w:pPr>
    <w:rPr>
      <w:rFonts w:ascii="Consolas" w:eastAsiaTheme="minorHAnsi" w:hAnsi="Consolas" w:cstheme="minorBidi"/>
      <w:sz w:val="21"/>
      <w:szCs w:val="21"/>
      <w:lang w:val="nl-NL" w:eastAsia="en-US"/>
    </w:rPr>
  </w:style>
  <w:style w:type="character" w:customStyle="1" w:styleId="TekstzonderopmaakChar">
    <w:name w:val="Tekst zonder opmaak Char"/>
    <w:basedOn w:val="Standaardalinea-lettertype"/>
    <w:link w:val="Tekstzonderopmaak"/>
    <w:uiPriority w:val="99"/>
    <w:rsid w:val="008C5210"/>
    <w:rPr>
      <w:rFonts w:ascii="Consolas" w:eastAsiaTheme="minorHAnsi" w:hAnsi="Consolas" w:cstheme="minorBidi"/>
      <w:sz w:val="21"/>
      <w:szCs w:val="21"/>
      <w:lang w:eastAsia="en-US"/>
    </w:rPr>
  </w:style>
  <w:style w:type="paragraph" w:styleId="Ballontekst">
    <w:name w:val="Balloon Text"/>
    <w:basedOn w:val="Standaard"/>
    <w:link w:val="BallontekstChar"/>
    <w:rsid w:val="008C5210"/>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8C5210"/>
    <w:rPr>
      <w:rFonts w:ascii="Tahoma" w:hAnsi="Tahoma" w:cs="Tahoma"/>
      <w:sz w:val="16"/>
      <w:szCs w:val="16"/>
      <w:lang w:val="hu-HU" w:eastAsia="hu-HU"/>
    </w:rPr>
  </w:style>
  <w:style w:type="paragraph" w:styleId="Lijstalinea">
    <w:name w:val="List Paragraph"/>
    <w:basedOn w:val="Standaard"/>
    <w:uiPriority w:val="34"/>
    <w:qFormat/>
    <w:rsid w:val="00575A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90197C"/>
    <w:pPr>
      <w:spacing w:line="360" w:lineRule="auto"/>
    </w:pPr>
    <w:rPr>
      <w:sz w:val="24"/>
      <w:szCs w:val="24"/>
      <w:lang w:val="hu-HU" w:eastAsia="hu-HU"/>
    </w:rPr>
  </w:style>
  <w:style w:type="paragraph" w:styleId="Kop1">
    <w:name w:val="heading 1"/>
    <w:basedOn w:val="Standaard"/>
    <w:next w:val="Standaard"/>
    <w:link w:val="Kop1Char"/>
    <w:qFormat/>
    <w:rsid w:val="00C9230D"/>
    <w:pPr>
      <w:keepNext/>
      <w:spacing w:before="240" w:after="60" w:line="240" w:lineRule="auto"/>
      <w:outlineLvl w:val="0"/>
    </w:pPr>
    <w:rPr>
      <w:rFonts w:ascii="Batang" w:eastAsia="Batang" w:hAnsi="Batang" w:cs="Arial"/>
      <w:b/>
      <w:bCs/>
      <w:kern w:val="32"/>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qFormat/>
    <w:rsid w:val="0090197C"/>
    <w:pPr>
      <w:spacing w:line="240" w:lineRule="auto"/>
      <w:jc w:val="center"/>
    </w:pPr>
    <w:rPr>
      <w:rFonts w:ascii="Tahoma" w:hAnsi="Tahoma" w:cs="Tahoma"/>
      <w:b/>
      <w:bCs/>
      <w:sz w:val="32"/>
      <w:szCs w:val="20"/>
      <w:lang w:val="nl-NL" w:eastAsia="nl-NL"/>
    </w:rPr>
  </w:style>
  <w:style w:type="paragraph" w:styleId="Normaalweb">
    <w:name w:val="Normal (Web)"/>
    <w:basedOn w:val="Standaard"/>
    <w:rsid w:val="0090197C"/>
    <w:pPr>
      <w:spacing w:before="100" w:beforeAutospacing="1" w:after="100" w:afterAutospacing="1" w:line="240" w:lineRule="auto"/>
    </w:pPr>
    <w:rPr>
      <w:rFonts w:ascii="Arial Unicode MS" w:eastAsia="Arial Unicode MS" w:hAnsi="Arial Unicode MS" w:cs="Arial Unicode MS"/>
      <w:lang w:val="nl-NL" w:eastAsia="nl-NL"/>
    </w:rPr>
  </w:style>
  <w:style w:type="paragraph" w:styleId="Voettekst">
    <w:name w:val="footer"/>
    <w:basedOn w:val="Standaard"/>
    <w:rsid w:val="0090197C"/>
    <w:pPr>
      <w:tabs>
        <w:tab w:val="center" w:pos="4536"/>
        <w:tab w:val="right" w:pos="9072"/>
      </w:tabs>
    </w:pPr>
  </w:style>
  <w:style w:type="character" w:styleId="Paginanummer">
    <w:name w:val="page number"/>
    <w:basedOn w:val="Standaardalinea-lettertype"/>
    <w:rsid w:val="0090197C"/>
  </w:style>
  <w:style w:type="paragraph" w:styleId="Koptekst">
    <w:name w:val="header"/>
    <w:basedOn w:val="Standaard"/>
    <w:rsid w:val="00CC3F26"/>
    <w:pPr>
      <w:tabs>
        <w:tab w:val="center" w:pos="4536"/>
        <w:tab w:val="right" w:pos="9072"/>
      </w:tabs>
    </w:pPr>
  </w:style>
  <w:style w:type="character" w:styleId="Verwijzingopmerking">
    <w:name w:val="annotation reference"/>
    <w:basedOn w:val="Standaardalinea-lettertype"/>
    <w:rsid w:val="0001225A"/>
    <w:rPr>
      <w:sz w:val="16"/>
      <w:szCs w:val="16"/>
    </w:rPr>
  </w:style>
  <w:style w:type="paragraph" w:styleId="Geenafstand">
    <w:name w:val="No Spacing"/>
    <w:uiPriority w:val="1"/>
    <w:qFormat/>
    <w:rsid w:val="006C1DE0"/>
    <w:rPr>
      <w:sz w:val="24"/>
      <w:szCs w:val="24"/>
      <w:lang w:val="hu-HU" w:eastAsia="hu-HU"/>
    </w:rPr>
  </w:style>
  <w:style w:type="character" w:customStyle="1" w:styleId="Kop1Char">
    <w:name w:val="Kop 1 Char"/>
    <w:basedOn w:val="Standaardalinea-lettertype"/>
    <w:link w:val="Kop1"/>
    <w:rsid w:val="00C9230D"/>
    <w:rPr>
      <w:rFonts w:ascii="Batang" w:eastAsia="Batang" w:hAnsi="Batang" w:cs="Arial"/>
      <w:b/>
      <w:bCs/>
      <w:kern w:val="32"/>
      <w:sz w:val="32"/>
      <w:szCs w:val="32"/>
    </w:rPr>
  </w:style>
  <w:style w:type="character" w:styleId="Hyperlink">
    <w:name w:val="Hyperlink"/>
    <w:basedOn w:val="Standaardalinea-lettertype"/>
    <w:rsid w:val="00C9230D"/>
    <w:rPr>
      <w:color w:val="0000FF"/>
      <w:u w:val="single"/>
    </w:rPr>
  </w:style>
  <w:style w:type="character" w:customStyle="1" w:styleId="cmdn1">
    <w:name w:val="cmdn1"/>
    <w:basedOn w:val="Standaardalinea-lettertype"/>
    <w:rsid w:val="00C9230D"/>
    <w:rPr>
      <w:b/>
      <w:bCs/>
    </w:rPr>
  </w:style>
  <w:style w:type="paragraph" w:styleId="Tekstzonderopmaak">
    <w:name w:val="Plain Text"/>
    <w:basedOn w:val="Standaard"/>
    <w:link w:val="TekstzonderopmaakChar"/>
    <w:uiPriority w:val="99"/>
    <w:unhideWhenUsed/>
    <w:rsid w:val="008C5210"/>
    <w:pPr>
      <w:spacing w:line="240" w:lineRule="auto"/>
    </w:pPr>
    <w:rPr>
      <w:rFonts w:ascii="Consolas" w:eastAsiaTheme="minorHAnsi" w:hAnsi="Consolas" w:cstheme="minorBidi"/>
      <w:sz w:val="21"/>
      <w:szCs w:val="21"/>
      <w:lang w:val="nl-NL" w:eastAsia="en-US"/>
    </w:rPr>
  </w:style>
  <w:style w:type="character" w:customStyle="1" w:styleId="TekstzonderopmaakChar">
    <w:name w:val="Tekst zonder opmaak Char"/>
    <w:basedOn w:val="Standaardalinea-lettertype"/>
    <w:link w:val="Tekstzonderopmaak"/>
    <w:uiPriority w:val="99"/>
    <w:rsid w:val="008C5210"/>
    <w:rPr>
      <w:rFonts w:ascii="Consolas" w:eastAsiaTheme="minorHAnsi" w:hAnsi="Consolas" w:cstheme="minorBidi"/>
      <w:sz w:val="21"/>
      <w:szCs w:val="21"/>
      <w:lang w:eastAsia="en-US"/>
    </w:rPr>
  </w:style>
  <w:style w:type="paragraph" w:styleId="Ballontekst">
    <w:name w:val="Balloon Text"/>
    <w:basedOn w:val="Standaard"/>
    <w:link w:val="BallontekstChar"/>
    <w:rsid w:val="008C5210"/>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8C5210"/>
    <w:rPr>
      <w:rFonts w:ascii="Tahoma" w:hAnsi="Tahoma" w:cs="Tahoma"/>
      <w:sz w:val="16"/>
      <w:szCs w:val="16"/>
      <w:lang w:val="hu-HU" w:eastAsia="hu-HU"/>
    </w:rPr>
  </w:style>
  <w:style w:type="paragraph" w:styleId="Lijstalinea">
    <w:name w:val="List Paragraph"/>
    <w:basedOn w:val="Standaard"/>
    <w:uiPriority w:val="34"/>
    <w:qFormat/>
    <w:rsid w:val="00575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s-its:C:\Program%20Files\Microsoft%20Office\Office10\1043\pjmn10g.chm::/html/pj_TutSec1Les3_lrg.htm" TargetMode="External"/><Relationship Id="rId18" Type="http://schemas.openxmlformats.org/officeDocument/2006/relationships/hyperlink" Target="ms-its:C:\Program%20Files\Microsoft%20Office\Office10\1043\pjmn10g.chm::/html/pj_TutSec1Les5_lrg.htm" TargetMode="External"/><Relationship Id="rId26" Type="http://schemas.openxmlformats.org/officeDocument/2006/relationships/image" Target="media/image7.emf"/><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5.emf"/><Relationship Id="rId7" Type="http://schemas.openxmlformats.org/officeDocument/2006/relationships/settings" Target="settings.xml"/><Relationship Id="rId12" Type="http://schemas.openxmlformats.org/officeDocument/2006/relationships/hyperlink" Target="ms-its:C:\Program%20Files\Microsoft%20Office\Office10\1043\pjmn10g.chm::/html/pj_TutSec1Les3_lrg.htm" TargetMode="External"/><Relationship Id="rId17" Type="http://schemas.openxmlformats.org/officeDocument/2006/relationships/hyperlink" Target="ms-its:C:\Program%20Files\Microsoft%20Office\Office10\1043\pjmn10g.chm::/html/pj_TutSec1Les5_lrg.htm" TargetMode="External"/><Relationship Id="rId25"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ms-its:C:\Program%20Files\Microsoft%20Office\Office10\1043\pjmn10g.chm::/html/pj_TutSec1Les5_lrg.htm" TargetMode="External"/><Relationship Id="rId20" Type="http://schemas.openxmlformats.org/officeDocument/2006/relationships/hyperlink" Target="ms-its:C:\Program%20Files\Microsoft%20Office\Office10\1043\pjmn10g.chm::/html/pj_TutSec1Les5_lrg.htm"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s-its:C:\Program%20Files\Microsoft%20Office\Office10\1043\pjmn10g.chm::/html/pj_TutSec1Les3_lrg.htm" TargetMode="External"/><Relationship Id="rId23" Type="http://schemas.openxmlformats.org/officeDocument/2006/relationships/image" Target="media/image4.jpeg"/><Relationship Id="rId28" Type="http://schemas.openxmlformats.org/officeDocument/2006/relationships/image" Target="media/image9.emf"/><Relationship Id="rId36" Type="http://schemas.openxmlformats.org/officeDocument/2006/relationships/image" Target="media/image17.emf"/><Relationship Id="rId10" Type="http://schemas.openxmlformats.org/officeDocument/2006/relationships/endnotes" Target="endnotes.xml"/><Relationship Id="rId19" Type="http://schemas.openxmlformats.org/officeDocument/2006/relationships/hyperlink" Target="ms-its:C:\Program%20Files\Microsoft%20Office\Office10\1043\pjmn10g.chm::/html/pj_TutSec1Les5_lrg.htm" TargetMode="Externa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s-its:C:\Program%20Files\Microsoft%20Office\Office10\1043\pjmn10g.chm::/html/pj_TutSec1Les3_lrg.htm" TargetMode="External"/><Relationship Id="rId22" Type="http://schemas.openxmlformats.org/officeDocument/2006/relationships/image" Target="media/image3.jpeg"/><Relationship Id="rId27" Type="http://schemas.openxmlformats.org/officeDocument/2006/relationships/image" Target="media/image8.emf"/><Relationship Id="rId30" Type="http://schemas.openxmlformats.org/officeDocument/2006/relationships/image" Target="media/image11.png"/><Relationship Id="rId35" Type="http://schemas.openxmlformats.org/officeDocument/2006/relationships/image" Target="media/image16.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D5B631E-0254-4F52-879B-96AD6964896A}"/>
</file>

<file path=customXml/itemProps2.xml><?xml version="1.0" encoding="utf-8"?>
<ds:datastoreItem xmlns:ds="http://schemas.openxmlformats.org/officeDocument/2006/customXml" ds:itemID="{ECE00052-B2FB-4ED9-8031-04C33BEE3451}"/>
</file>

<file path=customXml/itemProps3.xml><?xml version="1.0" encoding="utf-8"?>
<ds:datastoreItem xmlns:ds="http://schemas.openxmlformats.org/officeDocument/2006/customXml" ds:itemID="{1F65149E-D7BF-4423-BD66-130380A0908B}"/>
</file>

<file path=docProps/app.xml><?xml version="1.0" encoding="utf-8"?>
<Properties xmlns="http://schemas.openxmlformats.org/officeDocument/2006/extended-properties" xmlns:vt="http://schemas.openxmlformats.org/officeDocument/2006/docPropsVTypes">
  <Template>Normal</Template>
  <TotalTime>8</TotalTime>
  <Pages>24</Pages>
  <Words>4987</Words>
  <Characters>27432</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TITEL WORKSHOP:</vt:lpstr>
    </vt:vector>
  </TitlesOfParts>
  <Company>ROC West-Brabant</Company>
  <LinksUpToDate>false</LinksUpToDate>
  <CharactersWithSpaces>32355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WORKSHOP:</dc:title>
  <dc:creator>ICT</dc:creator>
  <cp:lastModifiedBy>Fer</cp:lastModifiedBy>
  <cp:revision>6</cp:revision>
  <cp:lastPrinted>2012-09-20T07:47:00Z</cp:lastPrinted>
  <dcterms:created xsi:type="dcterms:W3CDTF">2011-09-21T10:31:00Z</dcterms:created>
  <dcterms:modified xsi:type="dcterms:W3CDTF">2013-08-28T12:46:00Z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